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2E4BD" w14:textId="77777777" w:rsidR="001103D7" w:rsidRPr="00D90FD4" w:rsidRDefault="001103D7" w:rsidP="001103D7">
      <w:pPr>
        <w:numPr>
          <w:ilvl w:val="0"/>
          <w:numId w:val="1"/>
        </w:numPr>
        <w:snapToGrid w:val="0"/>
        <w:spacing w:line="360" w:lineRule="auto"/>
        <w:ind w:left="703" w:firstLine="0"/>
        <w:rPr>
          <w:szCs w:val="21"/>
        </w:rPr>
      </w:pPr>
      <w:r>
        <w:rPr>
          <w:szCs w:val="21"/>
        </w:rPr>
        <w:t>下</w:t>
      </w:r>
      <w:r>
        <w:rPr>
          <w:rFonts w:hint="eastAsia"/>
          <w:szCs w:val="21"/>
        </w:rPr>
        <w:t>列</w:t>
      </w:r>
      <w:r>
        <w:rPr>
          <w:szCs w:val="21"/>
        </w:rPr>
        <w:t>有关</w:t>
      </w:r>
      <w:r>
        <w:rPr>
          <w:szCs w:val="21"/>
        </w:rPr>
        <w:t>CPU</w:t>
      </w:r>
      <w:r>
        <w:rPr>
          <w:szCs w:val="21"/>
        </w:rPr>
        <w:t>中</w:t>
      </w:r>
      <w:r>
        <w:rPr>
          <w:rFonts w:hint="eastAsia"/>
          <w:szCs w:val="21"/>
        </w:rPr>
        <w:t>部分</w:t>
      </w:r>
      <w:r w:rsidRPr="00024B0C">
        <w:rPr>
          <w:szCs w:val="21"/>
        </w:rPr>
        <w:t>部件</w:t>
      </w:r>
      <w:r>
        <w:rPr>
          <w:rFonts w:hint="eastAsia"/>
          <w:szCs w:val="21"/>
        </w:rPr>
        <w:t>的</w:t>
      </w:r>
      <w:r w:rsidRPr="00024B0C">
        <w:rPr>
          <w:szCs w:val="21"/>
        </w:rPr>
        <w:t>功能的描述中，错误的是（</w:t>
      </w:r>
      <w:r w:rsidR="001C5EF4">
        <w:rPr>
          <w:szCs w:val="21"/>
        </w:rPr>
        <w:t>D</w:t>
      </w:r>
      <w:r w:rsidRPr="00024B0C">
        <w:rPr>
          <w:szCs w:val="21"/>
        </w:rPr>
        <w:t>）。</w:t>
      </w:r>
    </w:p>
    <w:p w14:paraId="4CEE1C86" w14:textId="77777777" w:rsidR="001103D7" w:rsidRPr="00024B0C" w:rsidRDefault="001103D7" w:rsidP="001103D7">
      <w:pPr>
        <w:pStyle w:val="a7"/>
        <w:snapToGrid w:val="0"/>
        <w:spacing w:before="0" w:beforeAutospacing="0" w:after="0" w:afterAutospacing="0" w:line="360" w:lineRule="auto"/>
        <w:ind w:firstLineChars="400" w:firstLine="840"/>
        <w:rPr>
          <w:rFonts w:ascii="Times New Roman" w:hAnsi="Times New Roman"/>
          <w:sz w:val="21"/>
          <w:szCs w:val="21"/>
        </w:rPr>
      </w:pPr>
      <w:r w:rsidRPr="00024B0C">
        <w:rPr>
          <w:rFonts w:ascii="Times New Roman" w:hAnsi="Times New Roman"/>
          <w:sz w:val="21"/>
          <w:szCs w:val="21"/>
        </w:rPr>
        <w:t xml:space="preserve">A. </w:t>
      </w:r>
      <w:r>
        <w:rPr>
          <w:rFonts w:ascii="Times New Roman" w:hAnsi="Times New Roman"/>
          <w:sz w:val="21"/>
          <w:szCs w:val="21"/>
        </w:rPr>
        <w:t>控制单元用于对指令操作码译码</w:t>
      </w:r>
      <w:r>
        <w:rPr>
          <w:rFonts w:ascii="Times New Roman" w:hAnsi="Times New Roman" w:hint="eastAsia"/>
          <w:sz w:val="21"/>
          <w:szCs w:val="21"/>
        </w:rPr>
        <w:t>并生成</w:t>
      </w:r>
      <w:r w:rsidRPr="00024B0C">
        <w:rPr>
          <w:rFonts w:ascii="Times New Roman" w:hAnsi="Times New Roman"/>
          <w:sz w:val="21"/>
          <w:szCs w:val="21"/>
        </w:rPr>
        <w:t>控制信号</w:t>
      </w:r>
    </w:p>
    <w:p w14:paraId="65C90FCD" w14:textId="77777777" w:rsidR="001103D7" w:rsidRPr="00024B0C" w:rsidRDefault="001103D7" w:rsidP="001103D7">
      <w:pPr>
        <w:pStyle w:val="a7"/>
        <w:snapToGrid w:val="0"/>
        <w:spacing w:before="0" w:beforeAutospacing="0" w:after="0" w:afterAutospacing="0" w:line="360" w:lineRule="auto"/>
        <w:ind w:firstLineChars="400" w:firstLine="840"/>
        <w:rPr>
          <w:rFonts w:ascii="Times New Roman" w:hAnsi="Times New Roman"/>
          <w:sz w:val="21"/>
          <w:szCs w:val="21"/>
        </w:rPr>
      </w:pPr>
      <w:r w:rsidRPr="00024B0C">
        <w:rPr>
          <w:rFonts w:ascii="Times New Roman" w:hAnsi="Times New Roman"/>
          <w:sz w:val="21"/>
          <w:szCs w:val="21"/>
        </w:rPr>
        <w:t xml:space="preserve">B. 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 w:rsidRPr="00024B0C">
        <w:rPr>
          <w:rFonts w:ascii="Times New Roman" w:hAnsi="Times New Roman"/>
          <w:sz w:val="21"/>
          <w:szCs w:val="21"/>
        </w:rPr>
        <w:t>PC</w:t>
      </w:r>
      <w:r>
        <w:rPr>
          <w:rFonts w:ascii="Times New Roman" w:hAnsi="Times New Roman"/>
          <w:sz w:val="21"/>
          <w:szCs w:val="21"/>
        </w:rPr>
        <w:t>称为程序计数器，用于存放</w:t>
      </w:r>
      <w:r>
        <w:rPr>
          <w:rFonts w:ascii="Times New Roman" w:hAnsi="Times New Roman" w:hint="eastAsia"/>
          <w:sz w:val="21"/>
          <w:szCs w:val="21"/>
        </w:rPr>
        <w:t>将</w:t>
      </w:r>
      <w:r>
        <w:rPr>
          <w:rFonts w:ascii="Times New Roman" w:hAnsi="Times New Roman"/>
          <w:sz w:val="21"/>
          <w:szCs w:val="21"/>
        </w:rPr>
        <w:t>要执行</w:t>
      </w:r>
      <w:r>
        <w:rPr>
          <w:rFonts w:ascii="Times New Roman" w:hAnsi="Times New Roman" w:hint="eastAsia"/>
          <w:sz w:val="21"/>
          <w:szCs w:val="21"/>
        </w:rPr>
        <w:t>的</w:t>
      </w:r>
      <w:r w:rsidRPr="00024B0C">
        <w:rPr>
          <w:rFonts w:ascii="Times New Roman" w:hAnsi="Times New Roman"/>
          <w:sz w:val="21"/>
          <w:szCs w:val="21"/>
        </w:rPr>
        <w:t>指令的地址</w:t>
      </w:r>
    </w:p>
    <w:p w14:paraId="6D70247B" w14:textId="77777777" w:rsidR="001103D7" w:rsidRPr="00024B0C" w:rsidRDefault="001103D7" w:rsidP="001103D7">
      <w:pPr>
        <w:pStyle w:val="a7"/>
        <w:snapToGrid w:val="0"/>
        <w:spacing w:before="0" w:beforeAutospacing="0" w:after="0" w:afterAutospacing="0" w:line="360" w:lineRule="auto"/>
        <w:ind w:firstLineChars="400" w:firstLine="840"/>
        <w:rPr>
          <w:rFonts w:ascii="Times New Roman" w:hAnsi="Times New Roman"/>
          <w:sz w:val="21"/>
          <w:szCs w:val="21"/>
        </w:rPr>
      </w:pPr>
      <w:r w:rsidRPr="00024B0C">
        <w:rPr>
          <w:rFonts w:ascii="Times New Roman" w:hAnsi="Times New Roman"/>
          <w:sz w:val="21"/>
          <w:szCs w:val="21"/>
        </w:rPr>
        <w:t xml:space="preserve">C. </w:t>
      </w:r>
      <w:r w:rsidRPr="00024B0C">
        <w:rPr>
          <w:rFonts w:ascii="Times New Roman" w:hAnsi="Times New Roman"/>
          <w:sz w:val="21"/>
          <w:szCs w:val="21"/>
        </w:rPr>
        <w:t>通过</w:t>
      </w:r>
      <w:r>
        <w:rPr>
          <w:rFonts w:ascii="Times New Roman" w:hAnsi="Times New Roman" w:hint="eastAsia"/>
          <w:sz w:val="21"/>
          <w:szCs w:val="21"/>
        </w:rPr>
        <w:t>将</w:t>
      </w:r>
      <w:r w:rsidRPr="00024B0C">
        <w:rPr>
          <w:rFonts w:ascii="Times New Roman" w:hAnsi="Times New Roman"/>
          <w:sz w:val="21"/>
          <w:szCs w:val="21"/>
        </w:rPr>
        <w:t xml:space="preserve"> PC</w:t>
      </w:r>
      <w:r>
        <w:rPr>
          <w:rFonts w:ascii="Times New Roman" w:hAnsi="Times New Roman" w:hint="eastAsia"/>
          <w:sz w:val="21"/>
          <w:szCs w:val="21"/>
        </w:rPr>
        <w:t>按当前指令长度增量，</w:t>
      </w:r>
      <w:r>
        <w:rPr>
          <w:rFonts w:ascii="Times New Roman" w:hAnsi="Times New Roman"/>
          <w:sz w:val="21"/>
          <w:szCs w:val="21"/>
        </w:rPr>
        <w:t>可</w:t>
      </w:r>
      <w:r w:rsidRPr="00024B0C">
        <w:rPr>
          <w:rFonts w:ascii="Times New Roman" w:hAnsi="Times New Roman"/>
          <w:sz w:val="21"/>
          <w:szCs w:val="21"/>
        </w:rPr>
        <w:t>实现指令的按序执行</w:t>
      </w:r>
    </w:p>
    <w:p w14:paraId="023469F0" w14:textId="77777777" w:rsidR="001103D7" w:rsidRPr="00024B0C" w:rsidRDefault="001103D7" w:rsidP="001103D7">
      <w:pPr>
        <w:pStyle w:val="a7"/>
        <w:snapToGrid w:val="0"/>
        <w:spacing w:before="0" w:beforeAutospacing="0" w:after="0" w:afterAutospacing="0" w:line="360" w:lineRule="auto"/>
        <w:ind w:firstLineChars="400" w:firstLine="840"/>
        <w:rPr>
          <w:rFonts w:ascii="Times New Roman" w:hAnsi="Times New Roman"/>
          <w:sz w:val="21"/>
          <w:szCs w:val="21"/>
        </w:rPr>
      </w:pPr>
      <w:r w:rsidRPr="00024B0C">
        <w:rPr>
          <w:rFonts w:ascii="Times New Roman" w:hAnsi="Times New Roman"/>
          <w:sz w:val="21"/>
          <w:szCs w:val="21"/>
        </w:rPr>
        <w:t xml:space="preserve">D. 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 w:rsidRPr="00024B0C">
        <w:rPr>
          <w:rFonts w:ascii="Times New Roman" w:hAnsi="Times New Roman"/>
          <w:sz w:val="21"/>
          <w:szCs w:val="21"/>
        </w:rPr>
        <w:t>IR</w:t>
      </w:r>
      <w:r>
        <w:rPr>
          <w:rFonts w:ascii="Times New Roman" w:hAnsi="Times New Roman"/>
          <w:sz w:val="21"/>
          <w:szCs w:val="21"/>
        </w:rPr>
        <w:t>称为指令</w:t>
      </w:r>
      <w:r>
        <w:rPr>
          <w:rFonts w:ascii="Times New Roman" w:hAnsi="Times New Roman" w:hint="eastAsia"/>
          <w:sz w:val="21"/>
          <w:szCs w:val="21"/>
        </w:rPr>
        <w:t>寄存</w:t>
      </w:r>
      <w:r w:rsidRPr="00024B0C">
        <w:rPr>
          <w:rFonts w:ascii="Times New Roman" w:hAnsi="Times New Roman"/>
          <w:sz w:val="21"/>
          <w:szCs w:val="21"/>
        </w:rPr>
        <w:t>器，用来存放</w:t>
      </w:r>
      <w:r>
        <w:rPr>
          <w:rFonts w:ascii="Times New Roman" w:hAnsi="Times New Roman" w:hint="eastAsia"/>
          <w:sz w:val="21"/>
          <w:szCs w:val="21"/>
        </w:rPr>
        <w:t>当前</w:t>
      </w:r>
      <w:r w:rsidRPr="00024B0C">
        <w:rPr>
          <w:rFonts w:ascii="Times New Roman" w:hAnsi="Times New Roman"/>
          <w:sz w:val="21"/>
          <w:szCs w:val="21"/>
        </w:rPr>
        <w:t>指令</w:t>
      </w:r>
      <w:r>
        <w:rPr>
          <w:rFonts w:ascii="Times New Roman" w:hAnsi="Times New Roman" w:hint="eastAsia"/>
          <w:sz w:val="21"/>
          <w:szCs w:val="21"/>
        </w:rPr>
        <w:t>的</w:t>
      </w:r>
      <w:r w:rsidRPr="00024B0C">
        <w:rPr>
          <w:rFonts w:ascii="Times New Roman" w:hAnsi="Times New Roman"/>
          <w:sz w:val="21"/>
          <w:szCs w:val="21"/>
        </w:rPr>
        <w:t>操作码</w:t>
      </w:r>
    </w:p>
    <w:p w14:paraId="2FD0DB5A" w14:textId="77777777" w:rsidR="001103D7" w:rsidRDefault="001103D7" w:rsidP="001103D7">
      <w:pPr>
        <w:numPr>
          <w:ilvl w:val="0"/>
          <w:numId w:val="1"/>
        </w:numPr>
        <w:snapToGrid w:val="0"/>
        <w:spacing w:line="360" w:lineRule="auto"/>
        <w:rPr>
          <w:szCs w:val="21"/>
        </w:rPr>
      </w:pPr>
      <w:r>
        <w:rPr>
          <w:szCs w:val="21"/>
        </w:rPr>
        <w:t>执行</w:t>
      </w:r>
      <w:proofErr w:type="gramStart"/>
      <w:r>
        <w:rPr>
          <w:szCs w:val="21"/>
        </w:rPr>
        <w:t>完</w:t>
      </w:r>
      <w:r>
        <w:rPr>
          <w:rFonts w:hint="eastAsia"/>
          <w:szCs w:val="21"/>
        </w:rPr>
        <w:t>当前</w:t>
      </w:r>
      <w:proofErr w:type="gramEnd"/>
      <w:r>
        <w:rPr>
          <w:szCs w:val="21"/>
        </w:rPr>
        <w:t>指令</w:t>
      </w:r>
      <w:r>
        <w:rPr>
          <w:rFonts w:hint="eastAsia"/>
          <w:szCs w:val="21"/>
        </w:rPr>
        <w:t>后</w:t>
      </w:r>
      <w:r>
        <w:rPr>
          <w:szCs w:val="21"/>
        </w:rPr>
        <w:t>，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中存放的是</w:t>
      </w:r>
      <w:r w:rsidRPr="00024B0C">
        <w:rPr>
          <w:szCs w:val="21"/>
        </w:rPr>
        <w:t>后继指令</w:t>
      </w:r>
      <w:r>
        <w:rPr>
          <w:rFonts w:hint="eastAsia"/>
          <w:szCs w:val="21"/>
        </w:rPr>
        <w:t>的</w:t>
      </w:r>
      <w:r w:rsidRPr="00024B0C">
        <w:rPr>
          <w:szCs w:val="21"/>
        </w:rPr>
        <w:t>地址，</w:t>
      </w:r>
      <w:r>
        <w:rPr>
          <w:rFonts w:hint="eastAsia"/>
          <w:szCs w:val="21"/>
        </w:rPr>
        <w:t>因此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的</w:t>
      </w:r>
      <w:r w:rsidRPr="00024B0C">
        <w:rPr>
          <w:szCs w:val="21"/>
        </w:rPr>
        <w:t>位数和（</w:t>
      </w:r>
      <w:r w:rsidR="000E5DCC">
        <w:rPr>
          <w:szCs w:val="21"/>
        </w:rPr>
        <w:t>C</w:t>
      </w:r>
      <w:r w:rsidRPr="00024B0C">
        <w:rPr>
          <w:szCs w:val="21"/>
        </w:rPr>
        <w:t>）</w:t>
      </w:r>
      <w:r>
        <w:rPr>
          <w:rFonts w:hint="eastAsia"/>
          <w:szCs w:val="21"/>
        </w:rPr>
        <w:t>的</w:t>
      </w:r>
      <w:r w:rsidRPr="00024B0C">
        <w:rPr>
          <w:szCs w:val="21"/>
        </w:rPr>
        <w:t>位数相同。</w:t>
      </w:r>
    </w:p>
    <w:p w14:paraId="0F009387" w14:textId="77777777" w:rsidR="00E5432B" w:rsidRDefault="001103D7" w:rsidP="001103D7">
      <w:pPr>
        <w:snapToGrid w:val="0"/>
        <w:spacing w:line="360" w:lineRule="auto"/>
        <w:ind w:firstLine="480"/>
        <w:rPr>
          <w:ins w:id="0" w:author="弘毅 张" w:date="2020-01-04T15:12:00Z"/>
          <w:szCs w:val="21"/>
        </w:rPr>
      </w:pPr>
      <w:r w:rsidRPr="00024B0C"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024B0C">
        <w:rPr>
          <w:szCs w:val="21"/>
        </w:rPr>
        <w:t xml:space="preserve">A. </w:t>
      </w:r>
      <w:r w:rsidRPr="00024B0C">
        <w:rPr>
          <w:szCs w:val="21"/>
        </w:rPr>
        <w:t>指令寄存器</w:t>
      </w:r>
      <w:r w:rsidRPr="00024B0C">
        <w:rPr>
          <w:szCs w:val="21"/>
        </w:rPr>
        <w:t xml:space="preserve">IR </w:t>
      </w:r>
      <w:r w:rsidRPr="00024B0C">
        <w:rPr>
          <w:szCs w:val="21"/>
        </w:rPr>
        <w:t xml:space="preserve">　　　　　　　　</w:t>
      </w:r>
      <w:r w:rsidRPr="00024B0C">
        <w:rPr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 w:rsidRPr="00024B0C">
        <w:rPr>
          <w:szCs w:val="21"/>
        </w:rPr>
        <w:t xml:space="preserve">B. </w:t>
      </w:r>
      <w:r w:rsidRPr="00024B0C">
        <w:rPr>
          <w:szCs w:val="21"/>
        </w:rPr>
        <w:t>指令译码器</w:t>
      </w:r>
      <w:r w:rsidRPr="00024B0C">
        <w:rPr>
          <w:szCs w:val="21"/>
        </w:rPr>
        <w:t xml:space="preserve">ID </w:t>
      </w:r>
      <w:r w:rsidRPr="00024B0C">
        <w:rPr>
          <w:szCs w:val="21"/>
        </w:rPr>
        <w:br/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Pr="00024B0C">
        <w:rPr>
          <w:szCs w:val="21"/>
        </w:rPr>
        <w:t xml:space="preserve">C. </w:t>
      </w:r>
      <w:r w:rsidRPr="00024B0C">
        <w:rPr>
          <w:szCs w:val="21"/>
        </w:rPr>
        <w:t>主存地址寄存器</w:t>
      </w:r>
    </w:p>
    <w:p w14:paraId="7A7BEA41" w14:textId="4D8C009E" w:rsidR="001103D7" w:rsidRPr="00024B0C" w:rsidRDefault="001103D7" w:rsidP="001103D7">
      <w:pPr>
        <w:snapToGrid w:val="0"/>
        <w:spacing w:line="360" w:lineRule="auto"/>
        <w:ind w:firstLine="480"/>
        <w:rPr>
          <w:szCs w:val="21"/>
        </w:rPr>
      </w:pPr>
      <w:r w:rsidRPr="00024B0C">
        <w:rPr>
          <w:szCs w:val="21"/>
        </w:rPr>
        <w:t xml:space="preserve">MAR </w:t>
      </w:r>
      <w:ins w:id="1" w:author="kiki gu" w:date="2017-06-13T10:41:00Z">
        <w:r w:rsidR="00044B1A">
          <w:rPr>
            <w:rFonts w:hint="eastAsia"/>
            <w:szCs w:val="21"/>
          </w:rPr>
          <w:t>地址线宽度</w:t>
        </w:r>
      </w:ins>
      <w:proofErr w:type="gramStart"/>
      <w:r w:rsidRPr="00024B0C">
        <w:rPr>
          <w:szCs w:val="21"/>
        </w:rPr>
        <w:t xml:space="preserve">　　　　　</w:t>
      </w:r>
      <w:proofErr w:type="gramEnd"/>
      <w:r>
        <w:rPr>
          <w:rFonts w:hint="eastAsia"/>
          <w:szCs w:val="21"/>
        </w:rPr>
        <w:t xml:space="preserve">  </w:t>
      </w:r>
      <w:r w:rsidRPr="00024B0C">
        <w:rPr>
          <w:szCs w:val="21"/>
        </w:rPr>
        <w:t xml:space="preserve">　</w:t>
      </w:r>
      <w:r>
        <w:rPr>
          <w:rFonts w:hint="eastAsia"/>
          <w:szCs w:val="21"/>
        </w:rPr>
        <w:tab/>
      </w:r>
      <w:r w:rsidRPr="00024B0C">
        <w:rPr>
          <w:szCs w:val="21"/>
        </w:rPr>
        <w:t xml:space="preserve">D. </w:t>
      </w:r>
      <w:r w:rsidRPr="00024B0C">
        <w:rPr>
          <w:szCs w:val="21"/>
        </w:rPr>
        <w:t>程序状态字寄存器</w:t>
      </w:r>
      <w:r w:rsidRPr="00024B0C">
        <w:rPr>
          <w:szCs w:val="21"/>
        </w:rPr>
        <w:t>PSWR</w:t>
      </w:r>
    </w:p>
    <w:p w14:paraId="7ED6B94B" w14:textId="77777777" w:rsidR="001103D7" w:rsidRPr="00024B0C" w:rsidRDefault="001103D7" w:rsidP="001103D7">
      <w:pPr>
        <w:numPr>
          <w:ilvl w:val="0"/>
          <w:numId w:val="1"/>
        </w:num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通常情况下，</w:t>
      </w:r>
      <w:r>
        <w:rPr>
          <w:szCs w:val="21"/>
        </w:rPr>
        <w:t>下</w:t>
      </w:r>
      <w:r>
        <w:rPr>
          <w:rFonts w:hint="eastAsia"/>
          <w:szCs w:val="21"/>
        </w:rPr>
        <w:t>列</w:t>
      </w:r>
      <w:r w:rsidRPr="00024B0C">
        <w:rPr>
          <w:szCs w:val="21"/>
        </w:rPr>
        <w:t>（</w:t>
      </w:r>
      <w:r w:rsidR="001C5EF4">
        <w:rPr>
          <w:rFonts w:hint="eastAsia"/>
          <w:szCs w:val="21"/>
        </w:rPr>
        <w:t>D</w:t>
      </w:r>
      <w:r w:rsidRPr="00024B0C">
        <w:rPr>
          <w:szCs w:val="21"/>
        </w:rPr>
        <w:t>）部件不包含在中央处理器</w:t>
      </w:r>
      <w:r>
        <w:rPr>
          <w:rFonts w:hint="eastAsia"/>
          <w:szCs w:val="21"/>
        </w:rPr>
        <w:t>（</w:t>
      </w:r>
      <w:r w:rsidRPr="00024B0C">
        <w:rPr>
          <w:szCs w:val="21"/>
        </w:rPr>
        <w:t>CPU</w:t>
      </w:r>
      <w:r>
        <w:rPr>
          <w:rFonts w:hint="eastAsia"/>
          <w:szCs w:val="21"/>
        </w:rPr>
        <w:t>）芯片</w:t>
      </w:r>
      <w:r w:rsidRPr="00024B0C">
        <w:rPr>
          <w:szCs w:val="21"/>
        </w:rPr>
        <w:t>中。</w:t>
      </w:r>
    </w:p>
    <w:p w14:paraId="0E8F71DA" w14:textId="77777777" w:rsidR="001103D7" w:rsidRPr="00024B0C" w:rsidRDefault="001103D7" w:rsidP="001103D7">
      <w:pPr>
        <w:snapToGrid w:val="0"/>
        <w:spacing w:line="360" w:lineRule="auto"/>
        <w:ind w:firstLineChars="402" w:firstLine="844"/>
        <w:rPr>
          <w:szCs w:val="21"/>
          <w:lang w:val="pt-BR"/>
        </w:rPr>
      </w:pPr>
      <w:r w:rsidRPr="00024B0C">
        <w:rPr>
          <w:szCs w:val="21"/>
          <w:lang w:val="pt-BR"/>
        </w:rPr>
        <w:t xml:space="preserve">A. ALU      </w:t>
      </w:r>
      <w:r w:rsidRPr="00024B0C">
        <w:rPr>
          <w:szCs w:val="21"/>
          <w:lang w:val="pt-BR"/>
        </w:rPr>
        <w:tab/>
      </w:r>
      <w:r>
        <w:rPr>
          <w:szCs w:val="21"/>
          <w:lang w:val="pt-BR"/>
        </w:rPr>
        <w:t xml:space="preserve">      </w:t>
      </w:r>
      <w:r w:rsidRPr="00024B0C">
        <w:rPr>
          <w:szCs w:val="21"/>
          <w:lang w:val="pt-BR"/>
        </w:rPr>
        <w:t xml:space="preserve">B. </w:t>
      </w:r>
      <w:r w:rsidRPr="00024B0C">
        <w:rPr>
          <w:szCs w:val="21"/>
        </w:rPr>
        <w:t>控制器</w:t>
      </w:r>
      <w:r w:rsidRPr="00024B0C">
        <w:rPr>
          <w:szCs w:val="21"/>
          <w:lang w:val="pt-BR"/>
        </w:rPr>
        <w:tab/>
      </w:r>
      <w:r w:rsidRPr="00024B0C">
        <w:rPr>
          <w:szCs w:val="21"/>
          <w:lang w:val="pt-BR"/>
        </w:rPr>
        <w:tab/>
        <w:t xml:space="preserve">  </w:t>
      </w:r>
      <w:r>
        <w:rPr>
          <w:szCs w:val="21"/>
          <w:lang w:val="pt-BR"/>
        </w:rPr>
        <w:t xml:space="preserve">  </w:t>
      </w:r>
      <w:r w:rsidRPr="00024B0C">
        <w:rPr>
          <w:szCs w:val="21"/>
          <w:lang w:val="pt-BR"/>
        </w:rPr>
        <w:t xml:space="preserve">C. </w:t>
      </w:r>
      <w:r>
        <w:rPr>
          <w:rFonts w:hint="eastAsia"/>
          <w:szCs w:val="21"/>
          <w:lang w:val="pt-BR"/>
        </w:rPr>
        <w:t>通用</w:t>
      </w:r>
      <w:r w:rsidRPr="00024B0C">
        <w:rPr>
          <w:szCs w:val="21"/>
        </w:rPr>
        <w:t>寄存器</w:t>
      </w:r>
      <w:r w:rsidRPr="00024B0C">
        <w:rPr>
          <w:szCs w:val="21"/>
          <w:lang w:val="pt-BR"/>
        </w:rPr>
        <w:t xml:space="preserve">     </w:t>
      </w:r>
      <w:r>
        <w:rPr>
          <w:szCs w:val="21"/>
          <w:lang w:val="pt-BR"/>
        </w:rPr>
        <w:t xml:space="preserve">    </w:t>
      </w:r>
      <w:r w:rsidRPr="00024B0C">
        <w:rPr>
          <w:szCs w:val="21"/>
          <w:lang w:val="pt-BR"/>
        </w:rPr>
        <w:t>D. DRAM</w:t>
      </w:r>
    </w:p>
    <w:p w14:paraId="300F788F" w14:textId="77777777" w:rsidR="001103D7" w:rsidRPr="00024B0C" w:rsidRDefault="001103D7" w:rsidP="001103D7">
      <w:pPr>
        <w:numPr>
          <w:ilvl w:val="0"/>
          <w:numId w:val="1"/>
        </w:numPr>
        <w:snapToGrid w:val="0"/>
        <w:spacing w:line="360" w:lineRule="auto"/>
        <w:rPr>
          <w:szCs w:val="21"/>
        </w:rPr>
      </w:pPr>
      <w:r>
        <w:rPr>
          <w:szCs w:val="21"/>
        </w:rPr>
        <w:t>下</w:t>
      </w:r>
      <w:r>
        <w:rPr>
          <w:rFonts w:hint="eastAsia"/>
          <w:szCs w:val="21"/>
        </w:rPr>
        <w:t>列</w:t>
      </w:r>
      <w:r w:rsidRPr="00024B0C">
        <w:rPr>
          <w:szCs w:val="21"/>
        </w:rPr>
        <w:t>有关程序计数器</w:t>
      </w:r>
      <w:r w:rsidRPr="00024B0C">
        <w:rPr>
          <w:szCs w:val="21"/>
        </w:rPr>
        <w:t>PC</w:t>
      </w:r>
      <w:r w:rsidRPr="00024B0C">
        <w:rPr>
          <w:szCs w:val="21"/>
        </w:rPr>
        <w:t>的叙述中，错误的是（</w:t>
      </w:r>
      <w:r w:rsidR="001C5EF4">
        <w:rPr>
          <w:szCs w:val="21"/>
        </w:rPr>
        <w:t>B</w:t>
      </w:r>
      <w:r w:rsidRPr="00024B0C">
        <w:rPr>
          <w:szCs w:val="21"/>
        </w:rPr>
        <w:t>）。</w:t>
      </w:r>
      <w:bookmarkStart w:id="2" w:name="_GoBack"/>
      <w:bookmarkEnd w:id="2"/>
    </w:p>
    <w:p w14:paraId="5C90E0E9" w14:textId="77777777" w:rsidR="001103D7" w:rsidRPr="00024B0C" w:rsidRDefault="001103D7" w:rsidP="001103D7">
      <w:pPr>
        <w:snapToGrid w:val="0"/>
        <w:spacing w:line="360" w:lineRule="auto"/>
        <w:ind w:left="420" w:firstLineChars="400" w:firstLine="840"/>
        <w:rPr>
          <w:szCs w:val="21"/>
        </w:rPr>
      </w:pPr>
      <w:r w:rsidRPr="00024B0C">
        <w:rPr>
          <w:szCs w:val="21"/>
        </w:rPr>
        <w:t xml:space="preserve">A. </w:t>
      </w:r>
      <w:r>
        <w:rPr>
          <w:rFonts w:hint="eastAsia"/>
          <w:szCs w:val="21"/>
        </w:rPr>
        <w:t>每条指令执行后，</w:t>
      </w:r>
      <w:r w:rsidRPr="00024B0C">
        <w:rPr>
          <w:szCs w:val="21"/>
        </w:rPr>
        <w:t>PC</w:t>
      </w:r>
      <w:r>
        <w:rPr>
          <w:rFonts w:hint="eastAsia"/>
          <w:szCs w:val="21"/>
        </w:rPr>
        <w:t>的值都会被改变</w:t>
      </w:r>
    </w:p>
    <w:p w14:paraId="3D11381E" w14:textId="77777777" w:rsidR="001103D7" w:rsidRPr="00024B0C" w:rsidRDefault="001103D7" w:rsidP="001103D7">
      <w:pPr>
        <w:snapToGrid w:val="0"/>
        <w:spacing w:line="360" w:lineRule="auto"/>
        <w:ind w:firstLine="480"/>
        <w:rPr>
          <w:szCs w:val="21"/>
        </w:rPr>
      </w:pPr>
      <w:r w:rsidRPr="00024B0C">
        <w:rPr>
          <w:szCs w:val="21"/>
        </w:rPr>
        <w:t xml:space="preserve">    </w:t>
      </w:r>
      <w:r>
        <w:rPr>
          <w:szCs w:val="21"/>
        </w:rPr>
        <w:t xml:space="preserve">    </w:t>
      </w:r>
      <w:r w:rsidRPr="00024B0C">
        <w:rPr>
          <w:szCs w:val="21"/>
        </w:rPr>
        <w:t xml:space="preserve">B. </w:t>
      </w:r>
      <w:r>
        <w:rPr>
          <w:rFonts w:hint="eastAsia"/>
          <w:szCs w:val="21"/>
        </w:rPr>
        <w:t>指令</w:t>
      </w:r>
      <w:r w:rsidRPr="00024B0C">
        <w:rPr>
          <w:szCs w:val="21"/>
        </w:rPr>
        <w:t>顺序执行时，</w:t>
      </w:r>
      <w:r w:rsidRPr="00024B0C">
        <w:rPr>
          <w:szCs w:val="21"/>
        </w:rPr>
        <w:t>PC</w:t>
      </w:r>
      <w:r>
        <w:rPr>
          <w:szCs w:val="21"/>
        </w:rPr>
        <w:t>的值总是自动加</w:t>
      </w:r>
      <w:r>
        <w:rPr>
          <w:rFonts w:hint="eastAsia"/>
          <w:szCs w:val="21"/>
        </w:rPr>
        <w:t>1</w:t>
      </w:r>
      <w:ins w:id="3" w:author="kiki gu" w:date="2017-06-13T10:43:00Z">
        <w:r w:rsidR="00044B1A">
          <w:rPr>
            <w:szCs w:val="21"/>
          </w:rPr>
          <w:t xml:space="preserve"> 1</w:t>
        </w:r>
        <w:r w:rsidR="00044B1A">
          <w:rPr>
            <w:rFonts w:hint="eastAsia"/>
            <w:szCs w:val="21"/>
          </w:rPr>
          <w:t>：逻辑上一条指令</w:t>
        </w:r>
      </w:ins>
    </w:p>
    <w:p w14:paraId="58A298D6" w14:textId="77777777" w:rsidR="001103D7" w:rsidRPr="00024B0C" w:rsidRDefault="001103D7" w:rsidP="001103D7">
      <w:pPr>
        <w:snapToGrid w:val="0"/>
        <w:spacing w:line="360" w:lineRule="auto"/>
        <w:ind w:firstLine="480"/>
        <w:rPr>
          <w:szCs w:val="21"/>
        </w:rPr>
      </w:pPr>
      <w:r w:rsidRPr="00024B0C">
        <w:rPr>
          <w:szCs w:val="21"/>
        </w:rPr>
        <w:t xml:space="preserve">    </w:t>
      </w:r>
      <w:r>
        <w:rPr>
          <w:szCs w:val="21"/>
        </w:rPr>
        <w:t xml:space="preserve">    </w:t>
      </w:r>
      <w:r w:rsidRPr="00024B0C">
        <w:rPr>
          <w:szCs w:val="21"/>
        </w:rPr>
        <w:t xml:space="preserve">C. </w:t>
      </w:r>
      <w:r>
        <w:rPr>
          <w:rFonts w:hint="eastAsia"/>
          <w:szCs w:val="21"/>
        </w:rPr>
        <w:t>调用指令执行后，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的值一定是被调用过程的入口地址</w:t>
      </w:r>
    </w:p>
    <w:p w14:paraId="70CE1D96" w14:textId="77777777" w:rsidR="001103D7" w:rsidRDefault="001103D7" w:rsidP="001103D7">
      <w:pPr>
        <w:snapToGrid w:val="0"/>
        <w:spacing w:line="360" w:lineRule="auto"/>
        <w:ind w:firstLine="480"/>
        <w:rPr>
          <w:szCs w:val="21"/>
        </w:rPr>
      </w:pPr>
      <w:r w:rsidRPr="00024B0C">
        <w:rPr>
          <w:szCs w:val="21"/>
        </w:rPr>
        <w:t xml:space="preserve">    </w:t>
      </w:r>
      <w:r>
        <w:rPr>
          <w:szCs w:val="21"/>
        </w:rPr>
        <w:t xml:space="preserve">    </w:t>
      </w:r>
      <w:r w:rsidRPr="00024B0C">
        <w:rPr>
          <w:szCs w:val="21"/>
        </w:rPr>
        <w:t>D.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无条件</w:t>
      </w:r>
      <w:r>
        <w:rPr>
          <w:szCs w:val="21"/>
        </w:rPr>
        <w:t>转移</w:t>
      </w:r>
      <w:r w:rsidRPr="00024B0C">
        <w:rPr>
          <w:szCs w:val="21"/>
        </w:rPr>
        <w:t>指令</w:t>
      </w:r>
      <w:r>
        <w:rPr>
          <w:rFonts w:hint="eastAsia"/>
          <w:szCs w:val="21"/>
        </w:rPr>
        <w:t>执行后</w:t>
      </w:r>
      <w:r w:rsidRPr="00024B0C">
        <w:rPr>
          <w:szCs w:val="21"/>
        </w:rPr>
        <w:t>，</w:t>
      </w:r>
      <w:r w:rsidRPr="00024B0C">
        <w:rPr>
          <w:szCs w:val="21"/>
        </w:rPr>
        <w:t>PC</w:t>
      </w:r>
      <w:r>
        <w:rPr>
          <w:rFonts w:hint="eastAsia"/>
          <w:szCs w:val="21"/>
        </w:rPr>
        <w:t>的值</w:t>
      </w:r>
      <w:r>
        <w:rPr>
          <w:szCs w:val="21"/>
        </w:rPr>
        <w:t>一定</w:t>
      </w:r>
      <w:r>
        <w:rPr>
          <w:rFonts w:hint="eastAsia"/>
          <w:szCs w:val="21"/>
        </w:rPr>
        <w:t>是转移</w:t>
      </w:r>
      <w:r>
        <w:rPr>
          <w:szCs w:val="21"/>
        </w:rPr>
        <w:t>目标</w:t>
      </w:r>
      <w:r w:rsidRPr="00024B0C">
        <w:rPr>
          <w:szCs w:val="21"/>
        </w:rPr>
        <w:t>地址</w:t>
      </w:r>
    </w:p>
    <w:p w14:paraId="2E51E726" w14:textId="77777777" w:rsidR="001103D7" w:rsidRPr="00024B0C" w:rsidRDefault="001103D7" w:rsidP="001103D7">
      <w:pPr>
        <w:numPr>
          <w:ilvl w:val="0"/>
          <w:numId w:val="1"/>
        </w:numPr>
        <w:snapToGrid w:val="0"/>
        <w:spacing w:line="360" w:lineRule="auto"/>
        <w:rPr>
          <w:szCs w:val="21"/>
        </w:rPr>
      </w:pPr>
      <w:r w:rsidRPr="00024B0C">
        <w:rPr>
          <w:szCs w:val="21"/>
        </w:rPr>
        <w:t>CPU</w:t>
      </w:r>
      <w:r>
        <w:rPr>
          <w:szCs w:val="21"/>
        </w:rPr>
        <w:t>取出一条指令</w:t>
      </w:r>
      <w:r>
        <w:rPr>
          <w:rFonts w:hint="eastAsia"/>
          <w:szCs w:val="21"/>
        </w:rPr>
        <w:t>并</w:t>
      </w:r>
      <w:r>
        <w:rPr>
          <w:szCs w:val="21"/>
        </w:rPr>
        <w:t>执行</w:t>
      </w:r>
      <w:r>
        <w:rPr>
          <w:rFonts w:hint="eastAsia"/>
          <w:szCs w:val="21"/>
        </w:rPr>
        <w:t>所用</w:t>
      </w:r>
      <w:r w:rsidRPr="00024B0C">
        <w:rPr>
          <w:szCs w:val="21"/>
        </w:rPr>
        <w:t>的时间</w:t>
      </w:r>
      <w:r>
        <w:rPr>
          <w:rFonts w:hint="eastAsia"/>
          <w:szCs w:val="21"/>
        </w:rPr>
        <w:t>被称为（</w:t>
      </w:r>
      <w:r w:rsidR="001C5EF4">
        <w:rPr>
          <w:szCs w:val="21"/>
        </w:rPr>
        <w:t>D</w:t>
      </w:r>
      <w:r>
        <w:rPr>
          <w:rFonts w:hint="eastAsia"/>
          <w:szCs w:val="21"/>
        </w:rPr>
        <w:t>）</w:t>
      </w:r>
      <w:r w:rsidRPr="00024B0C">
        <w:rPr>
          <w:szCs w:val="21"/>
        </w:rPr>
        <w:t>。</w:t>
      </w:r>
    </w:p>
    <w:p w14:paraId="171D66C3" w14:textId="77777777" w:rsidR="001103D7" w:rsidRDefault="001103D7" w:rsidP="001103D7">
      <w:pPr>
        <w:snapToGrid w:val="0"/>
        <w:spacing w:line="360" w:lineRule="auto"/>
        <w:ind w:firstLineChars="400" w:firstLine="840"/>
        <w:rPr>
          <w:szCs w:val="21"/>
        </w:rPr>
      </w:pPr>
      <w:r w:rsidRPr="00552E26">
        <w:rPr>
          <w:szCs w:val="21"/>
        </w:rPr>
        <w:t>A.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时钟</w:t>
      </w:r>
      <w:r w:rsidRPr="00024B0C">
        <w:rPr>
          <w:szCs w:val="21"/>
        </w:rPr>
        <w:t>周期</w:t>
      </w:r>
      <w:r w:rsidRPr="00552E26">
        <w:rPr>
          <w:rFonts w:hint="eastAsia"/>
          <w:szCs w:val="21"/>
        </w:rPr>
        <w:tab/>
      </w:r>
      <w:r w:rsidRPr="00552E26">
        <w:rPr>
          <w:rFonts w:hint="eastAsia"/>
          <w:szCs w:val="21"/>
        </w:rPr>
        <w:tab/>
      </w:r>
      <w:r>
        <w:rPr>
          <w:szCs w:val="21"/>
        </w:rPr>
        <w:t xml:space="preserve">  </w:t>
      </w:r>
      <w:r w:rsidRPr="00552E26">
        <w:rPr>
          <w:szCs w:val="21"/>
        </w:rPr>
        <w:t>B.</w:t>
      </w:r>
      <w:r>
        <w:rPr>
          <w:rFonts w:hint="eastAsia"/>
          <w:szCs w:val="21"/>
        </w:rPr>
        <w:t xml:space="preserve"> CPU</w:t>
      </w:r>
      <w:r w:rsidRPr="00024B0C">
        <w:rPr>
          <w:szCs w:val="21"/>
        </w:rPr>
        <w:t>周期</w:t>
      </w:r>
      <w:r w:rsidRPr="00552E26">
        <w:rPr>
          <w:rFonts w:hint="eastAsia"/>
          <w:szCs w:val="21"/>
        </w:rPr>
        <w:tab/>
      </w:r>
      <w:r w:rsidRPr="00552E26">
        <w:rPr>
          <w:rFonts w:hint="eastAsia"/>
          <w:szCs w:val="21"/>
        </w:rPr>
        <w:tab/>
      </w:r>
      <w:r w:rsidRPr="00552E26">
        <w:rPr>
          <w:szCs w:val="21"/>
        </w:rPr>
        <w:t xml:space="preserve">  C. </w:t>
      </w:r>
      <w:r>
        <w:rPr>
          <w:rFonts w:hint="eastAsia"/>
          <w:szCs w:val="21"/>
        </w:rPr>
        <w:t>机器周期</w:t>
      </w:r>
      <w:r w:rsidRPr="00552E26">
        <w:rPr>
          <w:rFonts w:hint="eastAsia"/>
          <w:szCs w:val="21"/>
        </w:rPr>
        <w:tab/>
      </w:r>
      <w:r w:rsidRPr="00552E26">
        <w:rPr>
          <w:rFonts w:hint="eastAsia"/>
          <w:szCs w:val="21"/>
        </w:rPr>
        <w:tab/>
      </w:r>
      <w:r>
        <w:rPr>
          <w:szCs w:val="21"/>
        </w:rPr>
        <w:t xml:space="preserve"> </w:t>
      </w:r>
      <w:r w:rsidRPr="00552E26">
        <w:rPr>
          <w:szCs w:val="21"/>
        </w:rPr>
        <w:t xml:space="preserve">D. </w:t>
      </w:r>
      <w:r w:rsidRPr="00024B0C">
        <w:rPr>
          <w:szCs w:val="21"/>
        </w:rPr>
        <w:t>指令周期</w:t>
      </w:r>
    </w:p>
    <w:p w14:paraId="5DFC0507" w14:textId="77777777" w:rsidR="001103D7" w:rsidRPr="00663191" w:rsidRDefault="001103D7" w:rsidP="001103D7">
      <w:pPr>
        <w:numPr>
          <w:ilvl w:val="0"/>
          <w:numId w:val="1"/>
        </w:numPr>
        <w:snapToGrid w:val="0"/>
        <w:spacing w:line="360" w:lineRule="auto"/>
        <w:rPr>
          <w:szCs w:val="21"/>
        </w:rPr>
      </w:pPr>
      <w:r>
        <w:rPr>
          <w:szCs w:val="21"/>
        </w:rPr>
        <w:t>下</w:t>
      </w:r>
      <w:r>
        <w:rPr>
          <w:rFonts w:hint="eastAsia"/>
          <w:szCs w:val="21"/>
        </w:rPr>
        <w:t>列</w:t>
      </w:r>
      <w:r w:rsidRPr="00663191">
        <w:rPr>
          <w:szCs w:val="21"/>
        </w:rPr>
        <w:t>有关指令周期的叙述中，错误的是（</w:t>
      </w:r>
      <w:r w:rsidRPr="00663191">
        <w:rPr>
          <w:szCs w:val="21"/>
        </w:rPr>
        <w:t xml:space="preserve"> </w:t>
      </w:r>
      <w:r w:rsidR="001C5EF4">
        <w:rPr>
          <w:szCs w:val="21"/>
        </w:rPr>
        <w:t>B</w:t>
      </w:r>
      <w:r w:rsidRPr="00663191">
        <w:rPr>
          <w:szCs w:val="21"/>
        </w:rPr>
        <w:t>）。</w:t>
      </w:r>
    </w:p>
    <w:p w14:paraId="2859D49B" w14:textId="77777777" w:rsidR="001103D7" w:rsidRPr="00663191" w:rsidRDefault="001103D7" w:rsidP="001103D7">
      <w:pPr>
        <w:snapToGrid w:val="0"/>
        <w:spacing w:line="360" w:lineRule="auto"/>
        <w:ind w:firstLineChars="400" w:firstLine="840"/>
        <w:rPr>
          <w:szCs w:val="21"/>
        </w:rPr>
      </w:pPr>
      <w:r w:rsidRPr="00663191">
        <w:rPr>
          <w:szCs w:val="21"/>
        </w:rPr>
        <w:t xml:space="preserve">A. </w:t>
      </w:r>
      <w:r>
        <w:rPr>
          <w:szCs w:val="21"/>
        </w:rPr>
        <w:t>指令周期的第一个</w:t>
      </w:r>
      <w:r>
        <w:rPr>
          <w:rFonts w:hint="eastAsia"/>
          <w:szCs w:val="21"/>
        </w:rPr>
        <w:t>阶段</w:t>
      </w:r>
      <w:r w:rsidRPr="00663191">
        <w:rPr>
          <w:szCs w:val="21"/>
        </w:rPr>
        <w:t>一定是取指</w:t>
      </w:r>
      <w:r>
        <w:rPr>
          <w:rFonts w:hint="eastAsia"/>
          <w:szCs w:val="21"/>
        </w:rPr>
        <w:t>令阶段</w:t>
      </w:r>
    </w:p>
    <w:p w14:paraId="193E09D7" w14:textId="77777777" w:rsidR="001103D7" w:rsidRPr="00663191" w:rsidRDefault="001103D7" w:rsidP="001103D7">
      <w:pPr>
        <w:snapToGrid w:val="0"/>
        <w:spacing w:line="360" w:lineRule="auto"/>
        <w:ind w:firstLine="480"/>
        <w:rPr>
          <w:szCs w:val="21"/>
        </w:rPr>
      </w:pPr>
      <w:r w:rsidRPr="00663191">
        <w:rPr>
          <w:szCs w:val="21"/>
        </w:rPr>
        <w:t xml:space="preserve">    </w:t>
      </w:r>
      <w:r>
        <w:rPr>
          <w:szCs w:val="21"/>
        </w:rPr>
        <w:t xml:space="preserve">    </w:t>
      </w:r>
      <w:r w:rsidRPr="00663191">
        <w:rPr>
          <w:szCs w:val="21"/>
        </w:rPr>
        <w:t xml:space="preserve">B. </w:t>
      </w:r>
      <w:r>
        <w:rPr>
          <w:szCs w:val="21"/>
        </w:rPr>
        <w:t>乘法</w:t>
      </w:r>
      <w:r>
        <w:rPr>
          <w:rFonts w:hint="eastAsia"/>
          <w:szCs w:val="21"/>
        </w:rPr>
        <w:t>指令</w:t>
      </w:r>
      <w:r>
        <w:rPr>
          <w:szCs w:val="21"/>
        </w:rPr>
        <w:t>和加法指令</w:t>
      </w:r>
      <w:r>
        <w:rPr>
          <w:rFonts w:hint="eastAsia"/>
          <w:szCs w:val="21"/>
        </w:rPr>
        <w:t>的指令</w:t>
      </w:r>
      <w:r w:rsidRPr="00663191">
        <w:rPr>
          <w:szCs w:val="21"/>
        </w:rPr>
        <w:t>周期</w:t>
      </w:r>
      <w:r>
        <w:rPr>
          <w:rFonts w:hint="eastAsia"/>
          <w:szCs w:val="21"/>
        </w:rPr>
        <w:t>总是</w:t>
      </w:r>
      <w:r w:rsidRPr="00663191">
        <w:rPr>
          <w:szCs w:val="21"/>
        </w:rPr>
        <w:t>一样长</w:t>
      </w:r>
    </w:p>
    <w:p w14:paraId="7C0C342D" w14:textId="77777777" w:rsidR="001103D7" w:rsidRPr="00663191" w:rsidRDefault="001103D7" w:rsidP="001103D7">
      <w:pPr>
        <w:snapToGrid w:val="0"/>
        <w:spacing w:line="360" w:lineRule="auto"/>
        <w:ind w:firstLine="480"/>
        <w:rPr>
          <w:szCs w:val="21"/>
        </w:rPr>
      </w:pPr>
      <w:r w:rsidRPr="00663191">
        <w:rPr>
          <w:szCs w:val="21"/>
        </w:rPr>
        <w:t xml:space="preserve">    </w:t>
      </w:r>
      <w:r>
        <w:rPr>
          <w:szCs w:val="21"/>
        </w:rPr>
        <w:t xml:space="preserve">    </w:t>
      </w:r>
      <w:r w:rsidRPr="00663191">
        <w:rPr>
          <w:szCs w:val="21"/>
        </w:rPr>
        <w:t xml:space="preserve">C. </w:t>
      </w:r>
      <w:r>
        <w:rPr>
          <w:rFonts w:hint="eastAsia"/>
          <w:szCs w:val="21"/>
        </w:rPr>
        <w:t>一个指令周期由若干个机器周期或时钟周期组成</w:t>
      </w:r>
    </w:p>
    <w:p w14:paraId="7B3A8F97" w14:textId="77777777" w:rsidR="001103D7" w:rsidRDefault="001103D7" w:rsidP="001103D7">
      <w:pPr>
        <w:snapToGrid w:val="0"/>
        <w:spacing w:line="360" w:lineRule="auto"/>
        <w:ind w:firstLine="480"/>
        <w:rPr>
          <w:szCs w:val="21"/>
        </w:rPr>
      </w:pPr>
      <w:r w:rsidRPr="00663191">
        <w:rPr>
          <w:szCs w:val="21"/>
        </w:rPr>
        <w:t xml:space="preserve">    </w:t>
      </w:r>
      <w:r>
        <w:rPr>
          <w:szCs w:val="21"/>
        </w:rPr>
        <w:t xml:space="preserve">    </w:t>
      </w:r>
      <w:r w:rsidRPr="00663191">
        <w:rPr>
          <w:szCs w:val="21"/>
        </w:rPr>
        <w:t xml:space="preserve">D. </w:t>
      </w:r>
      <w:r>
        <w:rPr>
          <w:rFonts w:hint="eastAsia"/>
          <w:szCs w:val="21"/>
        </w:rPr>
        <w:t>相对于</w:t>
      </w:r>
      <w:r>
        <w:rPr>
          <w:rFonts w:hint="eastAsia"/>
          <w:szCs w:val="21"/>
        </w:rPr>
        <w:t>RISC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CISC</w:t>
      </w:r>
      <w:r>
        <w:rPr>
          <w:rFonts w:hint="eastAsia"/>
          <w:szCs w:val="21"/>
        </w:rPr>
        <w:t>风格处理器的指令周期更长</w:t>
      </w:r>
      <w:r w:rsidRPr="00663191">
        <w:rPr>
          <w:szCs w:val="21"/>
        </w:rPr>
        <w:t xml:space="preserve"> </w:t>
      </w:r>
    </w:p>
    <w:p w14:paraId="10A38DC4" w14:textId="77777777" w:rsidR="001103D7" w:rsidRPr="00024B0C" w:rsidRDefault="001103D7" w:rsidP="001103D7">
      <w:pPr>
        <w:numPr>
          <w:ilvl w:val="0"/>
          <w:numId w:val="1"/>
        </w:numPr>
        <w:snapToGrid w:val="0"/>
        <w:spacing w:line="360" w:lineRule="auto"/>
        <w:rPr>
          <w:szCs w:val="21"/>
        </w:rPr>
      </w:pPr>
      <w:r>
        <w:rPr>
          <w:szCs w:val="21"/>
        </w:rPr>
        <w:t>下</w:t>
      </w:r>
      <w:r>
        <w:rPr>
          <w:rFonts w:hint="eastAsia"/>
          <w:szCs w:val="21"/>
        </w:rPr>
        <w:t>列</w:t>
      </w:r>
      <w:r w:rsidRPr="00024B0C">
        <w:rPr>
          <w:szCs w:val="21"/>
        </w:rPr>
        <w:t>有关</w:t>
      </w:r>
      <w:r w:rsidRPr="00024B0C">
        <w:rPr>
          <w:szCs w:val="21"/>
        </w:rPr>
        <w:t>CPU</w:t>
      </w:r>
      <w:r w:rsidRPr="00024B0C">
        <w:rPr>
          <w:szCs w:val="21"/>
        </w:rPr>
        <w:t>时钟</w:t>
      </w:r>
      <w:r>
        <w:rPr>
          <w:rFonts w:hint="eastAsia"/>
          <w:szCs w:val="21"/>
        </w:rPr>
        <w:t>信号</w:t>
      </w:r>
      <w:r w:rsidRPr="00024B0C">
        <w:rPr>
          <w:szCs w:val="21"/>
        </w:rPr>
        <w:t>的叙述中，错误的是（</w:t>
      </w:r>
      <w:r w:rsidR="001C5EF4">
        <w:rPr>
          <w:szCs w:val="21"/>
        </w:rPr>
        <w:t>A</w:t>
      </w:r>
      <w:r w:rsidRPr="00024B0C">
        <w:rPr>
          <w:szCs w:val="21"/>
        </w:rPr>
        <w:t>）。</w:t>
      </w:r>
    </w:p>
    <w:p w14:paraId="6D82600F" w14:textId="77777777" w:rsidR="001103D7" w:rsidRPr="00024B0C" w:rsidRDefault="001103D7" w:rsidP="001103D7">
      <w:pPr>
        <w:snapToGrid w:val="0"/>
        <w:spacing w:line="360" w:lineRule="auto"/>
        <w:ind w:firstLineChars="402" w:firstLine="844"/>
        <w:rPr>
          <w:szCs w:val="21"/>
        </w:rPr>
      </w:pPr>
      <w:r w:rsidRPr="00024B0C">
        <w:rPr>
          <w:szCs w:val="21"/>
        </w:rPr>
        <w:t xml:space="preserve">A. </w:t>
      </w:r>
      <w:r w:rsidRPr="00024B0C">
        <w:rPr>
          <w:szCs w:val="21"/>
        </w:rPr>
        <w:t>处理器总是每来一个时钟</w:t>
      </w:r>
      <w:r>
        <w:rPr>
          <w:rFonts w:hint="eastAsia"/>
          <w:szCs w:val="21"/>
        </w:rPr>
        <w:t>信号</w:t>
      </w:r>
      <w:r w:rsidRPr="00024B0C">
        <w:rPr>
          <w:szCs w:val="21"/>
        </w:rPr>
        <w:t>就开始执行一条新的指令</w:t>
      </w:r>
      <w:ins w:id="4" w:author="kiki gu" w:date="2017-06-13T10:45:00Z">
        <w:r w:rsidR="00044B1A">
          <w:rPr>
            <w:rFonts w:hint="eastAsia"/>
            <w:szCs w:val="21"/>
          </w:rPr>
          <w:t xml:space="preserve"> </w:t>
        </w:r>
        <w:r w:rsidR="00044B1A">
          <w:rPr>
            <w:rFonts w:hint="eastAsia"/>
            <w:szCs w:val="21"/>
          </w:rPr>
          <w:t>多周期指令就不是</w:t>
        </w:r>
      </w:ins>
    </w:p>
    <w:p w14:paraId="3DAC00B5" w14:textId="77777777" w:rsidR="001103D7" w:rsidRPr="00024B0C" w:rsidRDefault="001103D7" w:rsidP="001103D7">
      <w:pPr>
        <w:snapToGrid w:val="0"/>
        <w:spacing w:line="360" w:lineRule="auto"/>
        <w:ind w:left="630" w:hangingChars="300" w:hanging="630"/>
        <w:rPr>
          <w:szCs w:val="21"/>
        </w:rPr>
      </w:pPr>
      <w:r w:rsidRPr="00024B0C">
        <w:rPr>
          <w:szCs w:val="21"/>
        </w:rPr>
        <w:t xml:space="preserve">   </w:t>
      </w:r>
      <w:r>
        <w:rPr>
          <w:szCs w:val="21"/>
        </w:rPr>
        <w:t xml:space="preserve">    </w:t>
      </w:r>
      <w:r w:rsidRPr="00024B0C">
        <w:rPr>
          <w:szCs w:val="21"/>
        </w:rPr>
        <w:t xml:space="preserve"> B. </w:t>
      </w:r>
      <w:r>
        <w:rPr>
          <w:szCs w:val="21"/>
        </w:rPr>
        <w:t>边沿触发指状态单元总在时钟上升沿或下降沿</w:t>
      </w:r>
      <w:r>
        <w:rPr>
          <w:rFonts w:hint="eastAsia"/>
          <w:szCs w:val="21"/>
        </w:rPr>
        <w:t>开始</w:t>
      </w:r>
      <w:r w:rsidRPr="00024B0C">
        <w:rPr>
          <w:szCs w:val="21"/>
        </w:rPr>
        <w:t>改变</w:t>
      </w:r>
      <w:r>
        <w:rPr>
          <w:szCs w:val="21"/>
        </w:rPr>
        <w:t>状态</w:t>
      </w:r>
    </w:p>
    <w:p w14:paraId="0AA3F0E8" w14:textId="77777777" w:rsidR="001103D7" w:rsidRPr="00024B0C" w:rsidRDefault="001103D7" w:rsidP="001103D7">
      <w:pPr>
        <w:snapToGrid w:val="0"/>
        <w:spacing w:line="360" w:lineRule="auto"/>
        <w:ind w:left="630" w:hangingChars="300" w:hanging="630"/>
        <w:rPr>
          <w:szCs w:val="21"/>
        </w:rPr>
      </w:pPr>
      <w:r w:rsidRPr="00024B0C">
        <w:rPr>
          <w:szCs w:val="21"/>
        </w:rPr>
        <w:t xml:space="preserve">    </w:t>
      </w:r>
      <w:r>
        <w:rPr>
          <w:szCs w:val="21"/>
        </w:rPr>
        <w:t xml:space="preserve">    </w:t>
      </w:r>
      <w:r w:rsidRPr="00024B0C">
        <w:rPr>
          <w:szCs w:val="21"/>
        </w:rPr>
        <w:t xml:space="preserve">C. </w:t>
      </w:r>
      <w:r>
        <w:rPr>
          <w:szCs w:val="21"/>
        </w:rPr>
        <w:t>时钟周期以相邻状态单元之间最长组合逻辑延迟为基准</w:t>
      </w:r>
      <w:r>
        <w:rPr>
          <w:rFonts w:hint="eastAsia"/>
          <w:szCs w:val="21"/>
        </w:rPr>
        <w:t>确定</w:t>
      </w:r>
    </w:p>
    <w:p w14:paraId="4E5D9CE4" w14:textId="77777777" w:rsidR="001103D7" w:rsidRPr="00024B0C" w:rsidRDefault="001103D7" w:rsidP="001103D7">
      <w:pPr>
        <w:snapToGrid w:val="0"/>
        <w:spacing w:line="360" w:lineRule="auto"/>
        <w:ind w:left="1050" w:hangingChars="500" w:hanging="1050"/>
        <w:rPr>
          <w:szCs w:val="21"/>
        </w:rPr>
      </w:pPr>
      <w:r w:rsidRPr="00024B0C">
        <w:rPr>
          <w:szCs w:val="21"/>
        </w:rPr>
        <w:t xml:space="preserve">    </w:t>
      </w:r>
      <w:r>
        <w:rPr>
          <w:szCs w:val="21"/>
        </w:rPr>
        <w:t xml:space="preserve">    </w:t>
      </w:r>
      <w:r w:rsidRPr="00024B0C">
        <w:rPr>
          <w:szCs w:val="21"/>
        </w:rPr>
        <w:t xml:space="preserve">D. </w:t>
      </w:r>
      <w:r>
        <w:rPr>
          <w:rFonts w:hint="eastAsia"/>
          <w:szCs w:val="21"/>
        </w:rPr>
        <w:t>每个时钟周期称为一个节拍，机器的</w:t>
      </w:r>
      <w:r w:rsidRPr="00024B0C">
        <w:rPr>
          <w:szCs w:val="21"/>
        </w:rPr>
        <w:t>主频就是时钟周期的倒数</w:t>
      </w:r>
    </w:p>
    <w:p w14:paraId="7858C1E6" w14:textId="77777777" w:rsidR="001103D7" w:rsidRPr="00024B0C" w:rsidRDefault="001103D7" w:rsidP="001103D7">
      <w:pPr>
        <w:numPr>
          <w:ilvl w:val="0"/>
          <w:numId w:val="1"/>
        </w:numPr>
        <w:snapToGrid w:val="0"/>
        <w:spacing w:line="360" w:lineRule="auto"/>
        <w:rPr>
          <w:szCs w:val="21"/>
        </w:rPr>
      </w:pPr>
      <w:r>
        <w:rPr>
          <w:szCs w:val="21"/>
        </w:rPr>
        <w:t>下</w:t>
      </w:r>
      <w:r>
        <w:rPr>
          <w:rFonts w:hint="eastAsia"/>
          <w:szCs w:val="21"/>
        </w:rPr>
        <w:t>列</w:t>
      </w:r>
      <w:r w:rsidRPr="00024B0C">
        <w:rPr>
          <w:szCs w:val="21"/>
        </w:rPr>
        <w:t>有关数据通路的叙述中，错误的是（</w:t>
      </w:r>
      <w:r w:rsidR="001C5EF4">
        <w:rPr>
          <w:szCs w:val="21"/>
        </w:rPr>
        <w:t>D</w:t>
      </w:r>
      <w:r w:rsidRPr="00024B0C">
        <w:rPr>
          <w:szCs w:val="21"/>
        </w:rPr>
        <w:t xml:space="preserve"> </w:t>
      </w:r>
      <w:r w:rsidRPr="00024B0C">
        <w:rPr>
          <w:szCs w:val="21"/>
        </w:rPr>
        <w:t>）。</w:t>
      </w:r>
    </w:p>
    <w:p w14:paraId="0013840D" w14:textId="77777777" w:rsidR="001103D7" w:rsidRPr="00024B0C" w:rsidRDefault="001103D7" w:rsidP="001103D7">
      <w:pPr>
        <w:snapToGrid w:val="0"/>
        <w:spacing w:line="360" w:lineRule="auto"/>
        <w:ind w:firstLineChars="402" w:firstLine="844"/>
        <w:rPr>
          <w:szCs w:val="21"/>
        </w:rPr>
      </w:pPr>
      <w:r w:rsidRPr="00024B0C">
        <w:rPr>
          <w:szCs w:val="21"/>
        </w:rPr>
        <w:t xml:space="preserve">A. </w:t>
      </w:r>
      <w:r>
        <w:rPr>
          <w:szCs w:val="21"/>
        </w:rPr>
        <w:t>数据通路</w:t>
      </w:r>
      <w:r>
        <w:rPr>
          <w:rFonts w:hint="eastAsia"/>
          <w:szCs w:val="21"/>
        </w:rPr>
        <w:t>由若干操作元件</w:t>
      </w:r>
      <w:r>
        <w:rPr>
          <w:szCs w:val="21"/>
        </w:rPr>
        <w:t>和</w:t>
      </w:r>
      <w:r>
        <w:rPr>
          <w:rFonts w:hint="eastAsia"/>
          <w:szCs w:val="21"/>
        </w:rPr>
        <w:t>状态元件连接而成</w:t>
      </w:r>
    </w:p>
    <w:p w14:paraId="07BDA4FE" w14:textId="77777777" w:rsidR="001103D7" w:rsidRDefault="001103D7" w:rsidP="001103D7">
      <w:pPr>
        <w:snapToGrid w:val="0"/>
        <w:spacing w:line="360" w:lineRule="auto"/>
        <w:ind w:firstLineChars="402" w:firstLine="844"/>
        <w:rPr>
          <w:szCs w:val="21"/>
        </w:rPr>
      </w:pPr>
      <w:r w:rsidRPr="00024B0C">
        <w:rPr>
          <w:szCs w:val="21"/>
        </w:rPr>
        <w:t xml:space="preserve">B. </w:t>
      </w:r>
      <w:r>
        <w:rPr>
          <w:rFonts w:hint="eastAsia"/>
          <w:szCs w:val="21"/>
        </w:rPr>
        <w:t>数据通路的功能由控制部件送出的控制信号决定</w:t>
      </w:r>
    </w:p>
    <w:p w14:paraId="116F5595" w14:textId="77777777" w:rsidR="001103D7" w:rsidRPr="00024B0C" w:rsidRDefault="001103D7" w:rsidP="001103D7">
      <w:pPr>
        <w:snapToGrid w:val="0"/>
        <w:spacing w:line="360" w:lineRule="auto"/>
        <w:ind w:firstLineChars="402" w:firstLine="844"/>
        <w:rPr>
          <w:szCs w:val="21"/>
        </w:rPr>
      </w:pPr>
      <w:r w:rsidRPr="00024B0C">
        <w:rPr>
          <w:szCs w:val="21"/>
        </w:rPr>
        <w:t xml:space="preserve">C. </w:t>
      </w:r>
      <w:r>
        <w:rPr>
          <w:rFonts w:hint="eastAsia"/>
          <w:szCs w:val="21"/>
        </w:rPr>
        <w:t>ALU</w:t>
      </w:r>
      <w:r>
        <w:rPr>
          <w:rFonts w:hint="eastAsia"/>
          <w:szCs w:val="21"/>
        </w:rPr>
        <w:t>属于操作元件，用于执行各类算术和逻辑运算</w:t>
      </w:r>
    </w:p>
    <w:p w14:paraId="7732E3D3" w14:textId="77777777" w:rsidR="001103D7" w:rsidRDefault="001103D7" w:rsidP="001103D7">
      <w:pPr>
        <w:snapToGrid w:val="0"/>
        <w:spacing w:line="360" w:lineRule="auto"/>
        <w:ind w:firstLineChars="402" w:firstLine="844"/>
        <w:rPr>
          <w:szCs w:val="21"/>
        </w:rPr>
      </w:pPr>
      <w:r w:rsidRPr="00024B0C">
        <w:rPr>
          <w:szCs w:val="21"/>
        </w:rPr>
        <w:t xml:space="preserve">D. </w:t>
      </w:r>
      <w:r>
        <w:rPr>
          <w:rFonts w:hint="eastAsia"/>
          <w:szCs w:val="21"/>
        </w:rPr>
        <w:t>通用寄存器属于状态元件，但</w:t>
      </w:r>
      <w:del w:id="5" w:author="kiki gu" w:date="2017-06-13T10:45:00Z">
        <w:r w:rsidDel="00044B1A">
          <w:rPr>
            <w:rFonts w:hint="eastAsia"/>
            <w:szCs w:val="21"/>
          </w:rPr>
          <w:delText>不</w:delText>
        </w:r>
      </w:del>
      <w:r>
        <w:rPr>
          <w:rFonts w:hint="eastAsia"/>
          <w:szCs w:val="21"/>
        </w:rPr>
        <w:t>包含在数据通路中</w:t>
      </w:r>
      <w:ins w:id="6" w:author="kiki gu" w:date="2017-06-13T10:45:00Z">
        <w:r w:rsidR="00044B1A">
          <w:rPr>
            <w:rFonts w:hint="eastAsia"/>
            <w:szCs w:val="21"/>
          </w:rPr>
          <w:t xml:space="preserve"> </w:t>
        </w:r>
        <w:r w:rsidR="00044B1A">
          <w:rPr>
            <w:rFonts w:hint="eastAsia"/>
            <w:szCs w:val="21"/>
          </w:rPr>
          <w:t>数据通路：数据在</w:t>
        </w:r>
        <w:r w:rsidR="00044B1A">
          <w:rPr>
            <w:rFonts w:hint="eastAsia"/>
            <w:szCs w:val="21"/>
          </w:rPr>
          <w:t>CPU</w:t>
        </w:r>
        <w:r w:rsidR="00044B1A">
          <w:rPr>
            <w:rFonts w:hint="eastAsia"/>
            <w:szCs w:val="21"/>
          </w:rPr>
          <w:t>中呆</w:t>
        </w:r>
        <w:r w:rsidR="00044B1A">
          <w:rPr>
            <w:rFonts w:hint="eastAsia"/>
            <w:szCs w:val="21"/>
          </w:rPr>
          <w:lastRenderedPageBreak/>
          <w:t>过的每一个地方</w:t>
        </w:r>
      </w:ins>
    </w:p>
    <w:p w14:paraId="765B1439" w14:textId="77777777" w:rsidR="001103D7" w:rsidRPr="00024B0C" w:rsidRDefault="001103D7" w:rsidP="001103D7">
      <w:pPr>
        <w:numPr>
          <w:ilvl w:val="0"/>
          <w:numId w:val="1"/>
        </w:numPr>
        <w:snapToGrid w:val="0"/>
        <w:spacing w:line="360" w:lineRule="auto"/>
        <w:rPr>
          <w:szCs w:val="21"/>
        </w:rPr>
      </w:pPr>
      <w:r>
        <w:rPr>
          <w:szCs w:val="21"/>
        </w:rPr>
        <w:t>下</w:t>
      </w:r>
      <w:r>
        <w:rPr>
          <w:rFonts w:hint="eastAsia"/>
          <w:szCs w:val="21"/>
        </w:rPr>
        <w:t>列</w:t>
      </w:r>
      <w:r w:rsidRPr="00024B0C">
        <w:rPr>
          <w:szCs w:val="21"/>
        </w:rPr>
        <w:t>有关</w:t>
      </w:r>
      <w:r w:rsidRPr="00024B0C">
        <w:rPr>
          <w:szCs w:val="21"/>
        </w:rPr>
        <w:t>RISC</w:t>
      </w:r>
      <w:ins w:id="7" w:author="kiki gu" w:date="2017-06-13T10:45:00Z">
        <w:r w:rsidR="00044B1A">
          <w:rPr>
            <w:rFonts w:hint="eastAsia"/>
            <w:szCs w:val="21"/>
          </w:rPr>
          <w:t>（精简指令集）</w:t>
        </w:r>
      </w:ins>
      <w:r>
        <w:rPr>
          <w:rFonts w:hint="eastAsia"/>
          <w:szCs w:val="21"/>
        </w:rPr>
        <w:t>特征</w:t>
      </w:r>
      <w:r w:rsidRPr="00024B0C">
        <w:rPr>
          <w:szCs w:val="21"/>
        </w:rPr>
        <w:t>的描述</w:t>
      </w:r>
      <w:r>
        <w:rPr>
          <w:rFonts w:hint="eastAsia"/>
          <w:szCs w:val="21"/>
        </w:rPr>
        <w:t>中</w:t>
      </w:r>
      <w:r>
        <w:rPr>
          <w:szCs w:val="21"/>
        </w:rPr>
        <w:t>，</w:t>
      </w:r>
      <w:r>
        <w:rPr>
          <w:rFonts w:hint="eastAsia"/>
          <w:szCs w:val="21"/>
        </w:rPr>
        <w:t>错误</w:t>
      </w:r>
      <w:r>
        <w:rPr>
          <w:szCs w:val="21"/>
        </w:rPr>
        <w:t>的</w:t>
      </w:r>
      <w:r w:rsidRPr="00024B0C">
        <w:rPr>
          <w:szCs w:val="21"/>
        </w:rPr>
        <w:t>是（</w:t>
      </w:r>
      <w:r>
        <w:rPr>
          <w:szCs w:val="21"/>
        </w:rPr>
        <w:t xml:space="preserve"> </w:t>
      </w:r>
      <w:del w:id="8" w:author="kiki gu" w:date="2017-06-13T10:45:00Z">
        <w:r w:rsidR="001C5EF4" w:rsidDel="00044B1A">
          <w:rPr>
            <w:szCs w:val="21"/>
          </w:rPr>
          <w:delText>B</w:delText>
        </w:r>
      </w:del>
      <w:r w:rsidR="001C5EF4">
        <w:rPr>
          <w:szCs w:val="21"/>
        </w:rPr>
        <w:t xml:space="preserve"> C </w:t>
      </w:r>
      <w:r w:rsidRPr="00024B0C">
        <w:rPr>
          <w:szCs w:val="21"/>
        </w:rPr>
        <w:t>）。</w:t>
      </w:r>
    </w:p>
    <w:p w14:paraId="1F23BF2D" w14:textId="77777777" w:rsidR="001103D7" w:rsidRDefault="001103D7" w:rsidP="001103D7">
      <w:pPr>
        <w:pStyle w:val="11"/>
        <w:snapToGrid w:val="0"/>
        <w:spacing w:before="0" w:after="0" w:line="360" w:lineRule="auto"/>
        <w:ind w:leftChars="185" w:left="388" w:right="240" w:firstLineChars="200" w:firstLine="420"/>
        <w:rPr>
          <w:szCs w:val="21"/>
        </w:rPr>
      </w:pPr>
      <w:r w:rsidRPr="00024B0C">
        <w:rPr>
          <w:szCs w:val="21"/>
        </w:rPr>
        <w:t xml:space="preserve">A. </w:t>
      </w:r>
      <w:r>
        <w:rPr>
          <w:rFonts w:hint="eastAsia"/>
          <w:szCs w:val="21"/>
        </w:rPr>
        <w:t>指令格式规整，寻址方式少</w:t>
      </w:r>
      <w:r w:rsidRPr="00024B0C">
        <w:rPr>
          <w:szCs w:val="21"/>
        </w:rPr>
        <w:t xml:space="preserve">      </w:t>
      </w:r>
      <w:r w:rsidRPr="00024B0C">
        <w:rPr>
          <w:szCs w:val="21"/>
        </w:rPr>
        <w:tab/>
        <w:t xml:space="preserve"> </w:t>
      </w:r>
    </w:p>
    <w:p w14:paraId="3969ED8D" w14:textId="77777777" w:rsidR="001103D7" w:rsidRPr="00024B0C" w:rsidRDefault="001103D7" w:rsidP="001103D7">
      <w:pPr>
        <w:pStyle w:val="11"/>
        <w:snapToGrid w:val="0"/>
        <w:spacing w:before="0" w:after="0" w:line="360" w:lineRule="auto"/>
        <w:ind w:leftChars="185" w:left="388" w:right="240" w:firstLineChars="200" w:firstLine="420"/>
        <w:rPr>
          <w:szCs w:val="21"/>
        </w:rPr>
      </w:pPr>
      <w:r w:rsidRPr="00024B0C">
        <w:rPr>
          <w:szCs w:val="21"/>
        </w:rPr>
        <w:t xml:space="preserve">B. </w:t>
      </w:r>
      <w:r w:rsidRPr="00024B0C">
        <w:rPr>
          <w:szCs w:val="21"/>
        </w:rPr>
        <w:t>采用硬连</w:t>
      </w:r>
      <w:r>
        <w:rPr>
          <w:rFonts w:hint="eastAsia"/>
          <w:szCs w:val="21"/>
        </w:rPr>
        <w:t>线</w:t>
      </w:r>
      <w:r>
        <w:rPr>
          <w:szCs w:val="21"/>
        </w:rPr>
        <w:t>控制</w:t>
      </w:r>
      <w:r>
        <w:rPr>
          <w:rFonts w:hint="eastAsia"/>
          <w:szCs w:val="21"/>
        </w:rPr>
        <w:t>和指令流水线</w:t>
      </w:r>
    </w:p>
    <w:p w14:paraId="2FCB09A6" w14:textId="77777777" w:rsidR="001103D7" w:rsidRDefault="001103D7" w:rsidP="001103D7">
      <w:pPr>
        <w:pStyle w:val="11"/>
        <w:snapToGrid w:val="0"/>
        <w:spacing w:before="0" w:after="0" w:line="360" w:lineRule="auto"/>
        <w:ind w:leftChars="185" w:left="388" w:right="240" w:firstLineChars="200" w:firstLine="420"/>
        <w:rPr>
          <w:szCs w:val="21"/>
        </w:rPr>
      </w:pPr>
      <w:r>
        <w:rPr>
          <w:szCs w:val="21"/>
        </w:rPr>
        <w:t xml:space="preserve">C. </w:t>
      </w:r>
      <w:r w:rsidRPr="00024B0C">
        <w:rPr>
          <w:szCs w:val="21"/>
        </w:rPr>
        <w:t>配置</w:t>
      </w:r>
      <w:r>
        <w:rPr>
          <w:rFonts w:hint="eastAsia"/>
          <w:szCs w:val="21"/>
        </w:rPr>
        <w:t>的</w:t>
      </w:r>
      <w:r w:rsidRPr="00024B0C">
        <w:rPr>
          <w:szCs w:val="21"/>
        </w:rPr>
        <w:t>通用寄存器</w:t>
      </w:r>
      <w:r>
        <w:rPr>
          <w:rFonts w:hint="eastAsia"/>
          <w:szCs w:val="21"/>
        </w:rPr>
        <w:t>数目不多</w:t>
      </w:r>
    </w:p>
    <w:p w14:paraId="1B3DED77" w14:textId="77777777" w:rsidR="001103D7" w:rsidRPr="00024B0C" w:rsidRDefault="001103D7" w:rsidP="001103D7">
      <w:pPr>
        <w:pStyle w:val="11"/>
        <w:snapToGrid w:val="0"/>
        <w:spacing w:before="0" w:after="0" w:line="360" w:lineRule="auto"/>
        <w:ind w:leftChars="185" w:left="388" w:right="240" w:firstLineChars="200" w:firstLine="420"/>
        <w:rPr>
          <w:szCs w:val="21"/>
        </w:rPr>
      </w:pPr>
      <w:r w:rsidRPr="00024B0C">
        <w:t xml:space="preserve">D. </w:t>
      </w:r>
      <w:r>
        <w:rPr>
          <w:rFonts w:hint="eastAsia"/>
        </w:rPr>
        <w:t>运算类指令的操作数不访存</w:t>
      </w:r>
    </w:p>
    <w:p w14:paraId="31CB9EA3" w14:textId="77777777" w:rsidR="001103D7" w:rsidRDefault="001103D7" w:rsidP="001103D7">
      <w:pPr>
        <w:pStyle w:val="a7"/>
        <w:tabs>
          <w:tab w:val="left" w:pos="284"/>
        </w:tabs>
        <w:snapToGrid w:val="0"/>
        <w:spacing w:before="0" w:beforeAutospacing="0" w:after="0" w:afterAutospacing="0" w:line="360" w:lineRule="auto"/>
        <w:rPr>
          <w:rFonts w:ascii="Times New Roman"/>
          <w:sz w:val="21"/>
          <w:szCs w:val="21"/>
        </w:rPr>
      </w:pPr>
    </w:p>
    <w:p w14:paraId="6B9193BA" w14:textId="77777777" w:rsidR="001103D7" w:rsidRPr="00514F0B" w:rsidRDefault="001103D7" w:rsidP="001103D7">
      <w:pPr>
        <w:pStyle w:val="a7"/>
        <w:numPr>
          <w:ilvl w:val="0"/>
          <w:numId w:val="3"/>
        </w:numPr>
        <w:tabs>
          <w:tab w:val="left" w:pos="284"/>
        </w:tabs>
        <w:snapToGrid w:val="0"/>
        <w:spacing w:before="0" w:beforeAutospacing="0" w:after="0" w:afterAutospacing="0" w:line="360" w:lineRule="auto"/>
        <w:rPr>
          <w:rFonts w:ascii="Times New Roman"/>
          <w:sz w:val="21"/>
          <w:szCs w:val="21"/>
        </w:rPr>
      </w:pPr>
      <w:r w:rsidRPr="00514F0B">
        <w:rPr>
          <w:rFonts w:ascii="Times New Roman"/>
          <w:sz w:val="21"/>
          <w:szCs w:val="21"/>
        </w:rPr>
        <w:t>假定</w:t>
      </w:r>
      <w:r w:rsidRPr="00514F0B">
        <w:rPr>
          <w:rFonts w:ascii="Times New Roman" w:hint="eastAsia"/>
          <w:sz w:val="21"/>
          <w:szCs w:val="21"/>
        </w:rPr>
        <w:t>在如</w:t>
      </w:r>
      <w:r>
        <w:rPr>
          <w:rFonts w:ascii="Times New Roman" w:hint="eastAsia"/>
          <w:sz w:val="21"/>
          <w:szCs w:val="21"/>
        </w:rPr>
        <w:t>下</w:t>
      </w:r>
      <w:r w:rsidRPr="00514F0B">
        <w:rPr>
          <w:rFonts w:ascii="Times New Roman" w:hint="eastAsia"/>
          <w:sz w:val="21"/>
          <w:szCs w:val="21"/>
        </w:rPr>
        <w:t>图所示的单总线数据通路中，</w:t>
      </w:r>
      <w:r w:rsidRPr="00514F0B">
        <w:rPr>
          <w:rFonts w:ascii="Times New Roman"/>
          <w:sz w:val="21"/>
          <w:szCs w:val="21"/>
        </w:rPr>
        <w:t>总线传输延迟和</w:t>
      </w:r>
      <w:r w:rsidRPr="00514F0B">
        <w:rPr>
          <w:rFonts w:ascii="Times New Roman"/>
          <w:sz w:val="21"/>
          <w:szCs w:val="21"/>
        </w:rPr>
        <w:t>ALU</w:t>
      </w:r>
      <w:ins w:id="9" w:author="kiki gu" w:date="2017-06-13T10:55:00Z">
        <w:r w:rsidR="007A6EDF">
          <w:rPr>
            <w:rFonts w:ascii="Times New Roman" w:hint="eastAsia"/>
            <w:sz w:val="21"/>
            <w:szCs w:val="21"/>
          </w:rPr>
          <w:t>逻辑元件</w:t>
        </w:r>
      </w:ins>
      <w:r w:rsidRPr="00514F0B">
        <w:rPr>
          <w:rFonts w:ascii="Times New Roman"/>
          <w:sz w:val="21"/>
          <w:szCs w:val="21"/>
        </w:rPr>
        <w:t>运算时间分别是</w:t>
      </w:r>
      <w:r w:rsidRPr="00514F0B">
        <w:rPr>
          <w:rFonts w:ascii="Times New Roman"/>
          <w:sz w:val="21"/>
          <w:szCs w:val="21"/>
        </w:rPr>
        <w:t>2</w:t>
      </w:r>
      <w:r w:rsidRPr="00514F0B">
        <w:rPr>
          <w:rFonts w:ascii="Times New Roman" w:hint="eastAsia"/>
          <w:sz w:val="21"/>
          <w:szCs w:val="21"/>
        </w:rPr>
        <w:t>0ps</w:t>
      </w:r>
      <w:r w:rsidRPr="00514F0B">
        <w:rPr>
          <w:rFonts w:ascii="Times New Roman"/>
          <w:sz w:val="21"/>
          <w:szCs w:val="21"/>
        </w:rPr>
        <w:t>和</w:t>
      </w:r>
      <w:r w:rsidRPr="00514F0B">
        <w:rPr>
          <w:rFonts w:ascii="Times New Roman"/>
          <w:sz w:val="21"/>
          <w:szCs w:val="21"/>
        </w:rPr>
        <w:t>20</w:t>
      </w:r>
      <w:r w:rsidRPr="00514F0B">
        <w:rPr>
          <w:rFonts w:ascii="Times New Roman" w:hint="eastAsia"/>
          <w:sz w:val="21"/>
          <w:szCs w:val="21"/>
        </w:rPr>
        <w:t>0ps</w:t>
      </w:r>
      <w:r w:rsidRPr="00514F0B">
        <w:rPr>
          <w:rFonts w:ascii="Times New Roman" w:hint="eastAsia"/>
          <w:sz w:val="21"/>
          <w:szCs w:val="21"/>
        </w:rPr>
        <w:t>，</w:t>
      </w:r>
      <w:r w:rsidRPr="00514F0B">
        <w:rPr>
          <w:rFonts w:ascii="Times New Roman"/>
          <w:sz w:val="21"/>
          <w:szCs w:val="21"/>
        </w:rPr>
        <w:t>寄存器建立时间为</w:t>
      </w:r>
      <w:r w:rsidRPr="00514F0B">
        <w:rPr>
          <w:rFonts w:ascii="Times New Roman"/>
          <w:sz w:val="21"/>
          <w:szCs w:val="21"/>
        </w:rPr>
        <w:t>1</w:t>
      </w:r>
      <w:r w:rsidRPr="00514F0B">
        <w:rPr>
          <w:rFonts w:ascii="Times New Roman" w:hint="eastAsia"/>
          <w:sz w:val="21"/>
          <w:szCs w:val="21"/>
        </w:rPr>
        <w:t>0ps</w:t>
      </w:r>
      <w:ins w:id="10" w:author="kiki gu" w:date="2017-06-13T10:52:00Z">
        <w:r w:rsidR="007A6EDF">
          <w:rPr>
            <w:rFonts w:ascii="Times New Roman" w:hint="eastAsia"/>
            <w:sz w:val="21"/>
            <w:szCs w:val="21"/>
          </w:rPr>
          <w:t>确保建立有效</w:t>
        </w:r>
      </w:ins>
      <w:r w:rsidRPr="00514F0B">
        <w:rPr>
          <w:rFonts w:ascii="Times New Roman" w:hint="eastAsia"/>
          <w:sz w:val="21"/>
          <w:szCs w:val="21"/>
        </w:rPr>
        <w:t>，寄存器</w:t>
      </w:r>
      <w:r w:rsidRPr="00514F0B">
        <w:rPr>
          <w:rFonts w:ascii="Times New Roman"/>
          <w:sz w:val="21"/>
          <w:szCs w:val="21"/>
        </w:rPr>
        <w:t>保持时间为</w:t>
      </w:r>
      <w:r w:rsidRPr="00514F0B">
        <w:rPr>
          <w:rFonts w:ascii="Times New Roman" w:hint="eastAsia"/>
          <w:sz w:val="21"/>
          <w:szCs w:val="21"/>
        </w:rPr>
        <w:t>5ps</w:t>
      </w:r>
      <w:ins w:id="11" w:author="kiki gu" w:date="2017-06-13T10:53:00Z">
        <w:r w:rsidR="007A6EDF">
          <w:rPr>
            <w:rFonts w:ascii="Times New Roman" w:hint="eastAsia"/>
            <w:sz w:val="21"/>
            <w:szCs w:val="21"/>
          </w:rPr>
          <w:t>不在周期内</w:t>
        </w:r>
      </w:ins>
      <w:r w:rsidRPr="00514F0B">
        <w:rPr>
          <w:rFonts w:ascii="Times New Roman" w:hint="eastAsia"/>
          <w:sz w:val="21"/>
          <w:szCs w:val="21"/>
        </w:rPr>
        <w:t>，寄存器的锁存延迟（</w:t>
      </w:r>
      <w:proofErr w:type="spellStart"/>
      <w:r w:rsidRPr="00514F0B">
        <w:rPr>
          <w:rFonts w:ascii="Times New Roman" w:hint="eastAsia"/>
          <w:sz w:val="21"/>
          <w:szCs w:val="21"/>
        </w:rPr>
        <w:t>Clk</w:t>
      </w:r>
      <w:proofErr w:type="spellEnd"/>
      <w:r w:rsidRPr="00514F0B">
        <w:rPr>
          <w:rFonts w:ascii="Times New Roman" w:hint="eastAsia"/>
          <w:sz w:val="21"/>
          <w:szCs w:val="21"/>
        </w:rPr>
        <w:t>-to-Q time</w:t>
      </w:r>
      <w:r w:rsidRPr="00514F0B">
        <w:rPr>
          <w:rFonts w:ascii="Times New Roman" w:hint="eastAsia"/>
          <w:sz w:val="21"/>
          <w:szCs w:val="21"/>
        </w:rPr>
        <w:t>）为</w:t>
      </w:r>
      <w:r w:rsidRPr="00514F0B">
        <w:rPr>
          <w:rFonts w:ascii="Times New Roman" w:hint="eastAsia"/>
          <w:sz w:val="21"/>
          <w:szCs w:val="21"/>
        </w:rPr>
        <w:t>4ps</w:t>
      </w:r>
      <w:r w:rsidRPr="00514F0B">
        <w:rPr>
          <w:rFonts w:ascii="Times New Roman" w:hint="eastAsia"/>
          <w:sz w:val="21"/>
          <w:szCs w:val="21"/>
        </w:rPr>
        <w:t>，控制信号的生成延迟（</w:t>
      </w:r>
      <w:proofErr w:type="spellStart"/>
      <w:r w:rsidRPr="00514F0B">
        <w:rPr>
          <w:rFonts w:ascii="Times New Roman" w:hint="eastAsia"/>
          <w:sz w:val="21"/>
          <w:szCs w:val="21"/>
        </w:rPr>
        <w:t>Clk</w:t>
      </w:r>
      <w:proofErr w:type="spellEnd"/>
      <w:r w:rsidRPr="00514F0B">
        <w:rPr>
          <w:rFonts w:ascii="Times New Roman" w:hint="eastAsia"/>
          <w:sz w:val="21"/>
          <w:szCs w:val="21"/>
        </w:rPr>
        <w:t>-to-signal time</w:t>
      </w:r>
      <w:r w:rsidRPr="00514F0B">
        <w:rPr>
          <w:rFonts w:ascii="Times New Roman" w:hint="eastAsia"/>
          <w:sz w:val="21"/>
          <w:szCs w:val="21"/>
        </w:rPr>
        <w:t>）为</w:t>
      </w:r>
      <w:r w:rsidRPr="00514F0B">
        <w:rPr>
          <w:rFonts w:ascii="Times New Roman" w:hint="eastAsia"/>
          <w:sz w:val="21"/>
          <w:szCs w:val="21"/>
        </w:rPr>
        <w:t>7ps</w:t>
      </w:r>
      <w:r w:rsidRPr="00514F0B">
        <w:rPr>
          <w:rFonts w:ascii="Times New Roman" w:hint="eastAsia"/>
          <w:sz w:val="21"/>
          <w:szCs w:val="21"/>
        </w:rPr>
        <w:t>，三态门接通时间为</w:t>
      </w:r>
      <w:r w:rsidRPr="00514F0B">
        <w:rPr>
          <w:rFonts w:ascii="Times New Roman" w:hint="eastAsia"/>
          <w:sz w:val="21"/>
          <w:szCs w:val="21"/>
        </w:rPr>
        <w:t>3ps</w:t>
      </w:r>
      <w:r w:rsidRPr="00514F0B">
        <w:rPr>
          <w:rFonts w:ascii="Times New Roman" w:hint="eastAsia"/>
          <w:sz w:val="21"/>
          <w:szCs w:val="21"/>
        </w:rPr>
        <w:t>，则从当前时钟到达开始算起，</w:t>
      </w:r>
      <w:r w:rsidRPr="00514F0B">
        <w:rPr>
          <w:rFonts w:ascii="Times New Roman"/>
          <w:sz w:val="21"/>
          <w:szCs w:val="21"/>
        </w:rPr>
        <w:t>完成以下操作的最短时间是多少？</w:t>
      </w:r>
      <w:r w:rsidRPr="00514F0B">
        <w:rPr>
          <w:rFonts w:ascii="Times New Roman" w:hint="eastAsia"/>
          <w:sz w:val="21"/>
          <w:szCs w:val="21"/>
        </w:rPr>
        <w:t>各需要几个时钟周期？</w:t>
      </w:r>
    </w:p>
    <w:p w14:paraId="4ADD2F78" w14:textId="77777777" w:rsidR="001103D7" w:rsidRPr="00514F0B" w:rsidRDefault="001103D7" w:rsidP="001103D7">
      <w:pPr>
        <w:autoSpaceDE w:val="0"/>
        <w:autoSpaceDN w:val="0"/>
        <w:adjustRightInd w:val="0"/>
        <w:snapToGrid w:val="0"/>
        <w:spacing w:line="360" w:lineRule="auto"/>
        <w:ind w:left="315"/>
        <w:jc w:val="left"/>
        <w:rPr>
          <w:kern w:val="0"/>
          <w:szCs w:val="21"/>
        </w:rPr>
      </w:pPr>
      <w:r w:rsidRPr="00514F0B">
        <w:rPr>
          <w:rFonts w:hint="eastAsia"/>
          <w:kern w:val="0"/>
          <w:szCs w:val="21"/>
        </w:rPr>
        <w:t>（</w:t>
      </w:r>
      <w:r w:rsidRPr="00514F0B">
        <w:rPr>
          <w:rFonts w:hint="eastAsia"/>
          <w:kern w:val="0"/>
          <w:szCs w:val="21"/>
        </w:rPr>
        <w:t>1</w:t>
      </w:r>
      <w:r w:rsidRPr="00514F0B">
        <w:rPr>
          <w:rFonts w:hint="eastAsia"/>
          <w:kern w:val="0"/>
          <w:szCs w:val="21"/>
        </w:rPr>
        <w:t>）</w:t>
      </w:r>
      <w:r w:rsidRPr="00514F0B">
        <w:rPr>
          <w:kern w:val="0"/>
          <w:szCs w:val="21"/>
        </w:rPr>
        <w:t>将数据从一个寄存器传送到另一个寄存器</w:t>
      </w:r>
      <w:r>
        <w:rPr>
          <w:rFonts w:hint="eastAsia"/>
          <w:kern w:val="0"/>
          <w:szCs w:val="21"/>
        </w:rPr>
        <w:t>。</w:t>
      </w:r>
      <w:r w:rsidR="000E5DCC">
        <w:rPr>
          <w:rFonts w:hint="eastAsia"/>
          <w:kern w:val="0"/>
          <w:szCs w:val="21"/>
        </w:rPr>
        <w:t xml:space="preserve">    </w:t>
      </w:r>
      <w:r w:rsidR="000E5DCC">
        <w:rPr>
          <w:kern w:val="0"/>
          <w:szCs w:val="21"/>
        </w:rPr>
        <w:t xml:space="preserve">  </w:t>
      </w:r>
      <w:r w:rsidR="00437594">
        <w:rPr>
          <w:kern w:val="0"/>
          <w:szCs w:val="21"/>
        </w:rPr>
        <w:t>4</w:t>
      </w:r>
      <w:r w:rsidR="008A0C1B">
        <w:rPr>
          <w:kern w:val="0"/>
          <w:szCs w:val="21"/>
        </w:rPr>
        <w:t>0</w:t>
      </w:r>
      <w:r w:rsidR="00437594">
        <w:rPr>
          <w:rFonts w:hint="eastAsia"/>
          <w:kern w:val="0"/>
          <w:szCs w:val="21"/>
        </w:rPr>
        <w:t>ps</w:t>
      </w:r>
      <w:r w:rsidR="00AC195D">
        <w:rPr>
          <w:kern w:val="0"/>
          <w:szCs w:val="21"/>
        </w:rPr>
        <w:t xml:space="preserve"> </w:t>
      </w:r>
      <w:r w:rsidR="000E5DCC">
        <w:rPr>
          <w:kern w:val="0"/>
          <w:szCs w:val="21"/>
        </w:rPr>
        <w:t xml:space="preserve"> </w:t>
      </w:r>
      <w:r w:rsidR="005C799A">
        <w:rPr>
          <w:kern w:val="0"/>
          <w:szCs w:val="21"/>
        </w:rPr>
        <w:t>1</w:t>
      </w:r>
      <w:r w:rsidR="005C799A">
        <w:rPr>
          <w:rFonts w:hint="eastAsia"/>
          <w:kern w:val="0"/>
          <w:szCs w:val="21"/>
        </w:rPr>
        <w:t>个时钟周期</w:t>
      </w:r>
    </w:p>
    <w:p w14:paraId="2272F3D3" w14:textId="77777777" w:rsidR="001103D7" w:rsidRDefault="001103D7" w:rsidP="001103D7">
      <w:pPr>
        <w:autoSpaceDE w:val="0"/>
        <w:autoSpaceDN w:val="0"/>
        <w:adjustRightInd w:val="0"/>
        <w:snapToGrid w:val="0"/>
        <w:spacing w:line="360" w:lineRule="auto"/>
        <w:ind w:left="315"/>
        <w:jc w:val="left"/>
        <w:rPr>
          <w:kern w:val="0"/>
          <w:szCs w:val="21"/>
        </w:rPr>
      </w:pPr>
      <w:r w:rsidRPr="00514F0B">
        <w:rPr>
          <w:rFonts w:hint="eastAsia"/>
          <w:kern w:val="0"/>
          <w:szCs w:val="21"/>
        </w:rPr>
        <w:t>（</w:t>
      </w:r>
      <w:r w:rsidRPr="00514F0B">
        <w:rPr>
          <w:rFonts w:hint="eastAsia"/>
          <w:kern w:val="0"/>
          <w:szCs w:val="21"/>
        </w:rPr>
        <w:t>2</w:t>
      </w:r>
      <w:r w:rsidRPr="00514F0B">
        <w:rPr>
          <w:rFonts w:hint="eastAsia"/>
          <w:kern w:val="0"/>
          <w:szCs w:val="21"/>
        </w:rPr>
        <w:t>）</w:t>
      </w:r>
      <w:r w:rsidRPr="00514F0B">
        <w:rPr>
          <w:kern w:val="0"/>
          <w:szCs w:val="21"/>
        </w:rPr>
        <w:t>将程序计数器</w:t>
      </w:r>
      <w:r w:rsidRPr="00514F0B">
        <w:rPr>
          <w:kern w:val="0"/>
          <w:szCs w:val="21"/>
        </w:rPr>
        <w:t>PC</w:t>
      </w:r>
      <w:r w:rsidRPr="00514F0B">
        <w:rPr>
          <w:kern w:val="0"/>
          <w:szCs w:val="21"/>
        </w:rPr>
        <w:t>加</w:t>
      </w:r>
      <w:r w:rsidRPr="00514F0B"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。</w:t>
      </w:r>
      <w:r w:rsidR="00AC195D">
        <w:rPr>
          <w:rFonts w:hint="eastAsia"/>
          <w:kern w:val="0"/>
          <w:szCs w:val="21"/>
        </w:rPr>
        <w:t xml:space="preserve"> </w:t>
      </w:r>
      <w:r w:rsidR="00437594">
        <w:rPr>
          <w:kern w:val="0"/>
          <w:szCs w:val="21"/>
        </w:rPr>
        <w:t xml:space="preserve">                       </w:t>
      </w:r>
      <w:r w:rsidR="008A0C1B">
        <w:rPr>
          <w:kern w:val="0"/>
          <w:szCs w:val="21"/>
        </w:rPr>
        <w:t>280</w:t>
      </w:r>
      <w:r w:rsidR="00437594">
        <w:rPr>
          <w:kern w:val="0"/>
          <w:szCs w:val="21"/>
        </w:rPr>
        <w:t xml:space="preserve">ps </w:t>
      </w:r>
      <w:r w:rsidR="00AC195D">
        <w:rPr>
          <w:kern w:val="0"/>
          <w:szCs w:val="21"/>
        </w:rPr>
        <w:t xml:space="preserve"> </w:t>
      </w:r>
      <w:r w:rsidR="008A0C1B">
        <w:rPr>
          <w:kern w:val="0"/>
          <w:szCs w:val="21"/>
        </w:rPr>
        <w:t>2</w:t>
      </w:r>
      <w:r w:rsidR="005C799A">
        <w:rPr>
          <w:rFonts w:hint="eastAsia"/>
          <w:kern w:val="0"/>
          <w:szCs w:val="21"/>
        </w:rPr>
        <w:t>个时钟周期</w:t>
      </w:r>
    </w:p>
    <w:p w14:paraId="2F00A857" w14:textId="77777777" w:rsidR="001103D7" w:rsidRDefault="001103D7" w:rsidP="001103D7">
      <w:pPr>
        <w:autoSpaceDE w:val="0"/>
        <w:autoSpaceDN w:val="0"/>
        <w:adjustRightInd w:val="0"/>
        <w:ind w:left="309" w:hangingChars="147" w:hanging="309"/>
        <w:jc w:val="center"/>
        <w:rPr>
          <w:color w:val="0000FF"/>
          <w:kern w:val="0"/>
          <w:szCs w:val="21"/>
        </w:rPr>
      </w:pPr>
      <w:r>
        <w:rPr>
          <w:noProof/>
          <w:color w:val="000000"/>
          <w:kern w:val="0"/>
        </w:rPr>
        <w:drawing>
          <wp:inline distT="0" distB="0" distL="0" distR="0" wp14:anchorId="04CF1C98" wp14:editId="18889A69">
            <wp:extent cx="4494530" cy="171005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DE68" w14:textId="77777777" w:rsidR="00025C51" w:rsidRPr="001103D7" w:rsidRDefault="00025C51" w:rsidP="001103D7"/>
    <w:sectPr w:rsidR="00025C51" w:rsidRPr="00110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020F4"/>
    <w:multiLevelType w:val="hybridMultilevel"/>
    <w:tmpl w:val="0AAA64A6"/>
    <w:lvl w:ilvl="0" w:tplc="0409000F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15E6265"/>
    <w:multiLevelType w:val="hybridMultilevel"/>
    <w:tmpl w:val="2732036A"/>
    <w:lvl w:ilvl="0" w:tplc="0409000F">
      <w:start w:val="1"/>
      <w:numFmt w:val="decimal"/>
      <w:lvlText w:val="%1."/>
      <w:lvlJc w:val="left"/>
      <w:pPr>
        <w:tabs>
          <w:tab w:val="num" w:pos="1413"/>
        </w:tabs>
        <w:ind w:left="1413" w:hanging="420"/>
      </w:pPr>
    </w:lvl>
    <w:lvl w:ilvl="1" w:tplc="5D4CBB4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A236693"/>
    <w:multiLevelType w:val="hybridMultilevel"/>
    <w:tmpl w:val="E620D6F0"/>
    <w:lvl w:ilvl="0" w:tplc="7AD49F3A">
      <w:start w:val="10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弘毅 张">
    <w15:presenceInfo w15:providerId="Windows Live" w15:userId="9a4f231820e65aea"/>
  </w15:person>
  <w15:person w15:author="kiki gu">
    <w15:presenceInfo w15:providerId="Windows Live" w15:userId="971fe0c12cd7a2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3D7"/>
    <w:rsid w:val="00001356"/>
    <w:rsid w:val="00025C51"/>
    <w:rsid w:val="00044B1A"/>
    <w:rsid w:val="000E5DCC"/>
    <w:rsid w:val="001103D7"/>
    <w:rsid w:val="001C5EF4"/>
    <w:rsid w:val="00437594"/>
    <w:rsid w:val="005C799A"/>
    <w:rsid w:val="007A6EDF"/>
    <w:rsid w:val="007B4A68"/>
    <w:rsid w:val="007C3F2F"/>
    <w:rsid w:val="008477EA"/>
    <w:rsid w:val="008A0C1B"/>
    <w:rsid w:val="00AC195D"/>
    <w:rsid w:val="00CB2209"/>
    <w:rsid w:val="00E5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0290"/>
  <w15:docId w15:val="{7CC6A9A2-0BD4-4A3B-8489-0A572DC6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3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77EA"/>
    <w:pPr>
      <w:keepNext/>
      <w:keepLines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7EA"/>
    <w:pPr>
      <w:keepNext/>
      <w:keepLines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7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77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题目"/>
    <w:basedOn w:val="a"/>
    <w:link w:val="Char"/>
    <w:qFormat/>
    <w:rsid w:val="008477EA"/>
    <w:pPr>
      <w:spacing w:before="120" w:after="120"/>
      <w:ind w:leftChars="100" w:left="240" w:rightChars="100" w:right="100"/>
    </w:pPr>
    <w:rPr>
      <w:rFonts w:eastAsia="Times New Roman"/>
      <w:b/>
      <w:sz w:val="32"/>
    </w:rPr>
  </w:style>
  <w:style w:type="character" w:customStyle="1" w:styleId="Char">
    <w:name w:val="论文题目 Char"/>
    <w:basedOn w:val="a0"/>
    <w:link w:val="a3"/>
    <w:rsid w:val="008477EA"/>
    <w:rPr>
      <w:rFonts w:eastAsia="Times New Roman"/>
      <w:b/>
      <w:sz w:val="32"/>
    </w:rPr>
  </w:style>
  <w:style w:type="character" w:customStyle="1" w:styleId="10">
    <w:name w:val="标题 1 字符"/>
    <w:basedOn w:val="a0"/>
    <w:link w:val="1"/>
    <w:uiPriority w:val="9"/>
    <w:rsid w:val="008477EA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477EA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477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77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8477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477E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477EA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8477E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1"/>
    <w:basedOn w:val="a"/>
    <w:next w:val="21"/>
    <w:rsid w:val="001103D7"/>
    <w:pPr>
      <w:adjustRightInd w:val="0"/>
      <w:spacing w:before="120" w:after="120" w:line="312" w:lineRule="atLeast"/>
      <w:ind w:left="420"/>
      <w:jc w:val="left"/>
      <w:textAlignment w:val="baseline"/>
    </w:pPr>
    <w:rPr>
      <w:kern w:val="0"/>
      <w:szCs w:val="20"/>
    </w:rPr>
  </w:style>
  <w:style w:type="paragraph" w:styleId="a7">
    <w:name w:val="Normal (Web)"/>
    <w:basedOn w:val="a"/>
    <w:rsid w:val="001103D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1">
    <w:name w:val="Body Text Indent 2"/>
    <w:basedOn w:val="a"/>
    <w:link w:val="22"/>
    <w:uiPriority w:val="99"/>
    <w:semiHidden/>
    <w:unhideWhenUsed/>
    <w:rsid w:val="001103D7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uiPriority w:val="99"/>
    <w:semiHidden/>
    <w:rsid w:val="001103D7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103D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103D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弘毅 张</cp:lastModifiedBy>
  <cp:revision>10</cp:revision>
  <dcterms:created xsi:type="dcterms:W3CDTF">2017-05-12T00:58:00Z</dcterms:created>
  <dcterms:modified xsi:type="dcterms:W3CDTF">2020-01-04T07:27:00Z</dcterms:modified>
</cp:coreProperties>
</file>